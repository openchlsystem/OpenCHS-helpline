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151FA" w14:textId="1192BEDD" w:rsidR="007A24FC" w:rsidRDefault="007A24FC">
      <w:pPr>
        <w:pStyle w:val="NoSpacing"/>
        <w:rPr>
          <w:rFonts w:asciiTheme="majorHAnsi" w:eastAsiaTheme="minorHAnsi" w:hAnsiTheme="majorHAnsi" w:cstheme="majorBidi"/>
          <w:color w:val="2E74B5" w:themeColor="accent1" w:themeShade="BF"/>
          <w:sz w:val="32"/>
          <w:szCs w:val="32"/>
        </w:rPr>
      </w:pPr>
      <w:r>
        <w:rPr>
          <w:rFonts w:asciiTheme="majorHAnsi" w:eastAsiaTheme="minorHAnsi" w:hAnsiTheme="majorHAnsi" w:cstheme="majorBidi"/>
          <w:color w:val="2E74B5" w:themeColor="accent1" w:themeShade="BF"/>
          <w:sz w:val="32"/>
          <w:szCs w:val="32"/>
        </w:rPr>
        <w:t xml:space="preserve"> </w:t>
      </w:r>
    </w:p>
    <w:sdt>
      <w:sdtPr>
        <w:rPr>
          <w:rFonts w:asciiTheme="majorHAnsi" w:eastAsiaTheme="minorHAnsi" w:hAnsiTheme="majorHAnsi" w:cstheme="majorBidi"/>
          <w:color w:val="2E74B5" w:themeColor="accent1" w:themeShade="BF"/>
          <w:sz w:val="32"/>
          <w:szCs w:val="32"/>
        </w:rPr>
        <w:id w:val="1272820385"/>
        <w:docPartObj>
          <w:docPartGallery w:val="Cover Pages"/>
          <w:docPartUnique/>
        </w:docPartObj>
      </w:sdtPr>
      <w:sdtEndPr>
        <w:rPr>
          <w:rFonts w:eastAsiaTheme="majorEastAsia"/>
        </w:rPr>
      </w:sdtEndPr>
      <w:sdtContent>
        <w:p w14:paraId="4A04BE88" w14:textId="59CAD52F" w:rsidR="002D2F06" w:rsidRDefault="002D2F06">
          <w:pPr>
            <w:pStyle w:val="NoSpacing"/>
          </w:pPr>
        </w:p>
        <w:p w14:paraId="582951F0" w14:textId="6FA27A74" w:rsidR="00642B8B" w:rsidRDefault="008F67D7">
          <w:r w:rsidRPr="002D6CDD">
            <w:rPr>
              <w:rFonts w:ascii="Times New Roman" w:hAnsi="Times New Roman" w:cs="Times New Roman"/>
              <w:noProof/>
              <w:lang w:val="en-GB" w:eastAsia="en-GB"/>
            </w:rPr>
            <mc:AlternateContent>
              <mc:Choice Requires="wps">
                <w:drawing>
                  <wp:anchor distT="45720" distB="45720" distL="114300" distR="114300" simplePos="0" relativeHeight="251873280" behindDoc="0" locked="0" layoutInCell="1" allowOverlap="1" wp14:anchorId="5C6BE790" wp14:editId="58000466">
                    <wp:simplePos x="0" y="0"/>
                    <wp:positionH relativeFrom="margin">
                      <wp:align>center</wp:align>
                    </wp:positionH>
                    <wp:positionV relativeFrom="paragraph">
                      <wp:posOffset>2286635</wp:posOffset>
                    </wp:positionV>
                    <wp:extent cx="2343150" cy="295275"/>
                    <wp:effectExtent l="0" t="0" r="19050" b="28575"/>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95275"/>
                            </a:xfrm>
                            <a:prstGeom prst="rect">
                              <a:avLst/>
                            </a:prstGeom>
                            <a:solidFill>
                              <a:srgbClr val="FFFFFF"/>
                            </a:solidFill>
                            <a:ln w="9525">
                              <a:solidFill>
                                <a:sysClr val="window" lastClr="FFFFFF"/>
                              </a:solidFill>
                              <a:miter lim="800000"/>
                              <a:headEnd/>
                              <a:tailEnd/>
                            </a:ln>
                          </wps:spPr>
                          <wps:txbx>
                            <w:txbxContent>
                              <w:p w14:paraId="1110A3EA" w14:textId="1BC19279" w:rsidR="00E45449" w:rsidRPr="001A7953" w:rsidRDefault="001A7953" w:rsidP="009A73C4">
                                <w:pPr>
                                  <w:rPr>
                                    <w:b/>
                                    <w:color w:val="FF0000"/>
                                  </w:rPr>
                                </w:pPr>
                                <w:r w:rsidRPr="001A7953">
                                  <w:rPr>
                                    <w:rFonts w:ascii="Times New Roman" w:eastAsia="Times New Roman" w:hAnsi="Times New Roman" w:cs="Times New Roman"/>
                                    <w:b/>
                                    <w:sz w:val="24"/>
                                  </w:rPr>
                                  <w:t>Ministry of Social Development</w:t>
                                </w:r>
                                <w:r w:rsidRPr="001A7953" w:rsidDel="001A7953">
                                  <w:rPr>
                                    <w:rFonts w:ascii="Times New Roman" w:eastAsia="Times New Roman" w:hAnsi="Times New Roman" w:cs="Times New Roman"/>
                                    <w:b/>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BE790" id="_x0000_t202" coordsize="21600,21600" o:spt="202" path="m,l,21600r21600,l21600,xe">
                    <v:stroke joinstyle="miter"/>
                    <v:path gradientshapeok="t" o:connecttype="rect"/>
                  </v:shapetype>
                  <v:shape id="Text Box 38" o:spid="_x0000_s1026" type="#_x0000_t202" style="position:absolute;margin-left:0;margin-top:180.05pt;width:184.5pt;height:23.25pt;z-index:251873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" strokecolor="window">
                    <v:textbox>
                      <w:txbxContent>
                        <w:p w14:paraId="1110A3EA" w14:textId="1BC19279" w:rsidR="00E45449" w:rsidRPr="001A7953" w:rsidRDefault="001A7953" w:rsidP="009A73C4">
                          <w:pPr>
                            <w:rPr>
                              <w:b/>
                              <w:color w:val="FF0000"/>
                            </w:rPr>
                          </w:pPr>
                          <w:r w:rsidRPr="001A7953">
                            <w:rPr>
                              <w:rFonts w:ascii="Times New Roman" w:eastAsia="Times New Roman" w:hAnsi="Times New Roman" w:cs="Times New Roman"/>
                              <w:b/>
                              <w:sz w:val="24"/>
                            </w:rPr>
                            <w:t>Ministry of Social Development</w:t>
                          </w:r>
                          <w:r w:rsidRPr="001A7953" w:rsidDel="001A7953">
                            <w:rPr>
                              <w:rFonts w:ascii="Times New Roman" w:eastAsia="Times New Roman" w:hAnsi="Times New Roman" w:cs="Times New Roman"/>
                              <w:b/>
                              <w:sz w:val="24"/>
                            </w:rPr>
                            <w:t xml:space="preserve"> </w:t>
                          </w:r>
                        </w:p>
                      </w:txbxContent>
                    </v:textbox>
                    <w10:wrap type="square" anchorx="margin"/>
                  </v:shape>
                </w:pict>
              </mc:Fallback>
            </mc:AlternateContent>
          </w:r>
          <w:r w:rsidR="004A3BA4">
            <w:rPr>
              <w:rFonts w:ascii="Times New Roman" w:eastAsia="Times New Roman" w:hAnsi="Times New Roman" w:cs="Times New Roman"/>
              <w:noProof/>
              <w:sz w:val="24"/>
              <w:szCs w:val="24"/>
              <w:lang w:val="en-GB" w:eastAsia="en-GB"/>
            </w:rPr>
            <w:drawing>
              <wp:anchor distT="0" distB="0" distL="114300" distR="114300" simplePos="0" relativeHeight="251890688" behindDoc="1" locked="0" layoutInCell="1" allowOverlap="1" wp14:anchorId="7B0BD873" wp14:editId="2A5B4C77">
                <wp:simplePos x="0" y="0"/>
                <wp:positionH relativeFrom="margin">
                  <wp:align>center</wp:align>
                </wp:positionH>
                <wp:positionV relativeFrom="paragraph">
                  <wp:posOffset>191135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9">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r w:rsidR="00A5526D" w:rsidRPr="002D6CDD">
            <w:rPr>
              <w:rFonts w:ascii="Times New Roman" w:hAnsi="Times New Roman" w:cs="Times New Roman"/>
              <w:noProof/>
              <w:lang w:val="en-GB" w:eastAsia="en-GB"/>
            </w:rPr>
            <mc:AlternateContent>
              <mc:Choice Requires="wps">
                <w:drawing>
                  <wp:anchor distT="45720" distB="45720" distL="114300" distR="114300" simplePos="0" relativeHeight="251871232" behindDoc="0" locked="0" layoutInCell="1" allowOverlap="1" wp14:anchorId="3A4397EA" wp14:editId="782278D8">
                    <wp:simplePos x="0" y="0"/>
                    <wp:positionH relativeFrom="margin">
                      <wp:align>center</wp:align>
                    </wp:positionH>
                    <wp:positionV relativeFrom="paragraph">
                      <wp:posOffset>1667510</wp:posOffset>
                    </wp:positionV>
                    <wp:extent cx="1581150" cy="295275"/>
                    <wp:effectExtent l="0" t="0" r="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2B0229F2" w14:textId="031263EA" w:rsidR="00E45449" w:rsidRDefault="007A24FC" w:rsidP="009A73C4">
                                <w:r>
                                  <w:t xml:space="preserve">KINGDOM </w:t>
                                </w:r>
                                <w:r w:rsidR="00E45449">
                                  <w:t>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397EA" id="Text Box 32" o:spid="_x0000_s1027" type="#_x0000_t202" style="position:absolute;margin-left:0;margin-top:131.3pt;width:124.5pt;height:23.25pt;z-index:251871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" filled="f" stroked="f">
                    <v:textbox>
                      <w:txbxContent>
                        <w:p w14:paraId="2B0229F2" w14:textId="031263EA" w:rsidR="00E45449" w:rsidRDefault="007A24FC" w:rsidP="009A73C4">
                          <w:r>
                            <w:t xml:space="preserve">KINGDOM </w:t>
                          </w:r>
                          <w:r w:rsidR="00E45449">
                            <w:t>OF LESOTHO</w:t>
                          </w:r>
                        </w:p>
                      </w:txbxContent>
                    </v:textbox>
                    <w10:wrap type="square" anchorx="margin"/>
                  </v:shape>
                </w:pict>
              </mc:Fallback>
            </mc:AlternateContent>
          </w:r>
          <w:r w:rsidR="00F72C2F" w:rsidRPr="002D6CDD">
            <w:rPr>
              <w:rFonts w:ascii="Times New Roman" w:hAnsi="Times New Roman" w:cs="Times New Roman"/>
              <w:noProof/>
              <w:lang w:val="en-GB" w:eastAsia="en-GB"/>
            </w:rPr>
            <mc:AlternateContent>
              <mc:Choice Requires="wps">
                <w:drawing>
                  <wp:anchor distT="45720" distB="45720" distL="114300" distR="114300" simplePos="0" relativeHeight="251879424" behindDoc="0" locked="0" layoutInCell="1" allowOverlap="1" wp14:anchorId="10F6C0CD" wp14:editId="24F1C15C">
                    <wp:simplePos x="0" y="0"/>
                    <wp:positionH relativeFrom="margin">
                      <wp:align>center</wp:align>
                    </wp:positionH>
                    <wp:positionV relativeFrom="paragraph">
                      <wp:posOffset>6172835</wp:posOffset>
                    </wp:positionV>
                    <wp:extent cx="1581150" cy="295275"/>
                    <wp:effectExtent l="0" t="0" r="0" b="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3C8062A3" w14:textId="6B732FD3" w:rsidR="00E45449" w:rsidRDefault="00E45449" w:rsidP="00F72C2F">
                                <w:pPr>
                                  <w:jc w:val="center"/>
                                </w:pPr>
                                <w:r>
                                  <w:t>October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6C0CD" id="Text Box 73" o:spid="_x0000_s1028" type="#_x0000_t202" style="position:absolute;margin-left:0;margin-top:486.05pt;width:124.5pt;height:23.25pt;z-index:251879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" filled="f" stroked="f">
                    <v:textbox>
                      <w:txbxContent>
                        <w:p w14:paraId="3C8062A3" w14:textId="6B732FD3" w:rsidR="00E45449" w:rsidRDefault="00E45449" w:rsidP="00F72C2F">
                          <w:pPr>
                            <w:jc w:val="center"/>
                          </w:pPr>
                          <w:r>
                            <w:t>October 2021</w:t>
                          </w:r>
                        </w:p>
                      </w:txbxContent>
                    </v:textbox>
                    <w10:wrap type="square" anchorx="margin"/>
                  </v:shape>
                </w:pict>
              </mc:Fallback>
            </mc:AlternateContent>
          </w:r>
          <w:r w:rsidR="00F72C2F">
            <w:rPr>
              <w:noProof/>
              <w:lang w:val="en-GB" w:eastAsia="en-GB"/>
            </w:rPr>
            <w:drawing>
              <wp:anchor distT="0" distB="0" distL="114300" distR="114300" simplePos="0" relativeHeight="251877376" behindDoc="1" locked="0" layoutInCell="1" allowOverlap="1" wp14:anchorId="1A972753" wp14:editId="57CA531F">
                <wp:simplePos x="0" y="0"/>
                <wp:positionH relativeFrom="margin">
                  <wp:align>center</wp:align>
                </wp:positionH>
                <wp:positionV relativeFrom="paragraph">
                  <wp:posOffset>4572635</wp:posOffset>
                </wp:positionV>
                <wp:extent cx="1469390" cy="9753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9390" cy="975360"/>
                        </a:xfrm>
                        <a:prstGeom prst="rect">
                          <a:avLst/>
                        </a:prstGeom>
                        <a:noFill/>
                      </pic:spPr>
                    </pic:pic>
                  </a:graphicData>
                </a:graphic>
                <wp14:sizeRelV relativeFrom="margin">
                  <wp14:pctHeight>0</wp14:pctHeight>
                </wp14:sizeRelV>
              </wp:anchor>
            </w:drawing>
          </w:r>
          <w:r w:rsidR="00F72C2F" w:rsidRPr="002D6CDD">
            <w:rPr>
              <w:rFonts w:ascii="Times New Roman" w:hAnsi="Times New Roman" w:cs="Times New Roman"/>
              <w:noProof/>
              <w:lang w:val="en-GB" w:eastAsia="en-GB"/>
            </w:rPr>
            <mc:AlternateContent>
              <mc:Choice Requires="wps">
                <w:drawing>
                  <wp:anchor distT="45720" distB="45720" distL="114300" distR="114300" simplePos="0" relativeHeight="251876352" behindDoc="0" locked="0" layoutInCell="1" allowOverlap="1" wp14:anchorId="0406B47C" wp14:editId="74C0054D">
                    <wp:simplePos x="0" y="0"/>
                    <wp:positionH relativeFrom="margin">
                      <wp:posOffset>2095500</wp:posOffset>
                    </wp:positionH>
                    <wp:positionV relativeFrom="paragraph">
                      <wp:posOffset>4324985</wp:posOffset>
                    </wp:positionV>
                    <wp:extent cx="1581150" cy="295275"/>
                    <wp:effectExtent l="0" t="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28EEA02B" w14:textId="3D02FD5B" w:rsidR="00E45449" w:rsidRDefault="00E45449" w:rsidP="00F72C2F">
                                <w:pPr>
                                  <w:jc w:val="center"/>
                                </w:pPr>
                                <w: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6B47C" id="Text Box 63" o:spid="_x0000_s1029" type="#_x0000_t202" style="position:absolute;margin-left:165pt;margin-top:340.55pt;width:124.5pt;height:23.25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" filled="f" stroked="f">
                    <v:textbox>
                      <w:txbxContent>
                        <w:p w14:paraId="28EEA02B" w14:textId="3D02FD5B" w:rsidR="00E45449" w:rsidRDefault="00E45449" w:rsidP="00F72C2F">
                          <w:pPr>
                            <w:jc w:val="center"/>
                          </w:pPr>
                          <w:r>
                            <w:t>Submitted By</w:t>
                          </w:r>
                        </w:p>
                      </w:txbxContent>
                    </v:textbox>
                    <w10:wrap type="square" anchorx="margin"/>
                  </v:shape>
                </w:pict>
              </mc:Fallback>
            </mc:AlternateContent>
          </w:r>
          <w:r w:rsidR="00F72C2F">
            <w:rPr>
              <w:noProof/>
              <w:lang w:val="en-GB" w:eastAsia="en-GB"/>
            </w:rPr>
            <mc:AlternateContent>
              <mc:Choice Requires="wps">
                <w:drawing>
                  <wp:anchor distT="0" distB="0" distL="114300" distR="114300" simplePos="0" relativeHeight="251859968" behindDoc="0" locked="0" layoutInCell="1" allowOverlap="1" wp14:anchorId="020394D6" wp14:editId="5BB24DD8">
                    <wp:simplePos x="0" y="0"/>
                    <wp:positionH relativeFrom="margin">
                      <wp:align>center</wp:align>
                    </wp:positionH>
                    <wp:positionV relativeFrom="page">
                      <wp:posOffset>4076700</wp:posOffset>
                    </wp:positionV>
                    <wp:extent cx="6543675" cy="9525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654367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AA15C" w14:textId="5337993F" w:rsidR="00E45449" w:rsidRDefault="00F875A2" w:rsidP="00350184">
                                <w:pPr>
                                  <w:pStyle w:val="NoSpacing"/>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84427135"/>
                                    <w:dataBinding w:prefixMappings="xmlns:ns0='http://purl.org/dc/elements/1.1/' xmlns:ns1='http://schemas.openxmlformats.org/package/2006/metadata/core-properties' " w:xpath="/ns1:coreProperties[1]/ns0:title[1]" w:storeItemID="{6C3C8BC8-F283-45AE-878A-BAB7291924A1}"/>
                                    <w:text/>
                                  </w:sdtPr>
                                  <w:sdtEndPr/>
                                  <w:sdtContent>
                                    <w:r w:rsidR="00E45449" w:rsidRPr="00F72C2F">
                                      <w:rPr>
                                        <w:rFonts w:ascii="Times New Roman" w:eastAsiaTheme="majorEastAsia" w:hAnsi="Times New Roman" w:cs="Times New Roman"/>
                                        <w:b/>
                                        <w:color w:val="262626" w:themeColor="text1" w:themeTint="D9"/>
                                        <w:lang w:val="en-GB"/>
                                      </w:rPr>
                                      <w:t>SYSTEM REQUIREMENT SPECIFICATION</w:t>
                                    </w:r>
                                  </w:sdtContent>
                                </w:sdt>
                              </w:p>
                              <w:p w14:paraId="16FEEDBD" w14:textId="77777777" w:rsidR="00E45449" w:rsidRPr="00F72C2F" w:rsidRDefault="00E45449" w:rsidP="00350184">
                                <w:pPr>
                                  <w:pStyle w:val="NoSpacing"/>
                                  <w:jc w:val="center"/>
                                  <w:rPr>
                                    <w:rFonts w:asciiTheme="majorHAnsi" w:eastAsiaTheme="majorEastAsia" w:hAnsiTheme="majorHAnsi" w:cstheme="majorBidi"/>
                                    <w:color w:val="262626" w:themeColor="text1" w:themeTint="D9"/>
                                  </w:rPr>
                                </w:pPr>
                              </w:p>
                              <w:p w14:paraId="36ED1EC3" w14:textId="637AA27F" w:rsidR="00E45449" w:rsidRDefault="00F875A2" w:rsidP="00350184">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40409168"/>
                                    <w:dataBinding w:prefixMappings="xmlns:ns0='http://purl.org/dc/elements/1.1/' xmlns:ns1='http://schemas.openxmlformats.org/package/2006/metadata/core-properties' " w:xpath="/ns1:coreProperties[1]/ns0:subject[1]" w:storeItemID="{6C3C8BC8-F283-45AE-878A-BAB7291924A1}"/>
                                    <w:text/>
                                  </w:sdtPr>
                                  <w:sdtEndPr/>
                                  <w:sdtContent>
                                    <w:r w:rsidR="00E45449" w:rsidRPr="00F72C2F">
                                      <w:rPr>
                                        <w:rFonts w:ascii="Times New Roman" w:eastAsia="Times New Roman" w:hAnsi="Times New Roman" w:cs="Times New Roman"/>
                                      </w:rPr>
                                      <w:t>VAC HELPLINE SYSTEM</w:t>
                                    </w:r>
                                  </w:sdtContent>
                                </w:sdt>
                              </w:p>
                              <w:p w14:paraId="5C7931A6" w14:textId="77777777" w:rsidR="00E45449" w:rsidRDefault="00E45449" w:rsidP="00350184">
                                <w:pPr>
                                  <w:spacing w:before="120"/>
                                  <w:jc w:val="center"/>
                                  <w:rPr>
                                    <w:color w:val="404040" w:themeColor="text1" w:themeTint="BF"/>
                                    <w:sz w:val="36"/>
                                    <w:szCs w:val="36"/>
                                  </w:rPr>
                                </w:pPr>
                              </w:p>
                              <w:p w14:paraId="41C1FE99" w14:textId="31851BDD" w:rsidR="00E45449" w:rsidRDefault="00E45449" w:rsidP="00350184">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0394D6" id="Text Box 131" o:spid="_x0000_s1030" type="#_x0000_t202" style="position:absolute;margin-left:0;margin-top:321pt;width:515.25pt;height:75pt;z-index:251859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" filled="f" stroked="f" strokeweight=".5pt">
                    <v:textbox inset="0,0,0,0">
                      <w:txbxContent>
                        <w:p w14:paraId="335AA15C" w14:textId="5337993F" w:rsidR="00E45449" w:rsidRDefault="002B13A7" w:rsidP="00350184">
                          <w:pPr>
                            <w:pStyle w:val="NoSpacing"/>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84427135"/>
                              <w:dataBinding w:prefixMappings="xmlns:ns0='http://purl.org/dc/elements/1.1/' xmlns:ns1='http://schemas.openxmlformats.org/package/2006/metadata/core-properties' " w:xpath="/ns1:coreProperties[1]/ns0:title[1]" w:storeItemID="{6C3C8BC8-F283-45AE-878A-BAB7291924A1}"/>
                              <w:text/>
                            </w:sdtPr>
                            <w:sdtEndPr/>
                            <w:sdtContent>
                              <w:r w:rsidR="00E45449" w:rsidRPr="00F72C2F">
                                <w:rPr>
                                  <w:rFonts w:ascii="Times New Roman" w:eastAsiaTheme="majorEastAsia" w:hAnsi="Times New Roman" w:cs="Times New Roman"/>
                                  <w:b/>
                                  <w:color w:val="262626" w:themeColor="text1" w:themeTint="D9"/>
                                  <w:lang w:val="en-GB"/>
                                </w:rPr>
                                <w:t>SYSTEM REQUIREMENT SPECIFICATION</w:t>
                              </w:r>
                            </w:sdtContent>
                          </w:sdt>
                        </w:p>
                        <w:p w14:paraId="16FEEDBD" w14:textId="77777777" w:rsidR="00E45449" w:rsidRPr="00F72C2F" w:rsidRDefault="00E45449" w:rsidP="00350184">
                          <w:pPr>
                            <w:pStyle w:val="NoSpacing"/>
                            <w:jc w:val="center"/>
                            <w:rPr>
                              <w:rFonts w:asciiTheme="majorHAnsi" w:eastAsiaTheme="majorEastAsia" w:hAnsiTheme="majorHAnsi" w:cstheme="majorBidi"/>
                              <w:color w:val="262626" w:themeColor="text1" w:themeTint="D9"/>
                            </w:rPr>
                          </w:pPr>
                        </w:p>
                        <w:p w14:paraId="36ED1EC3" w14:textId="637AA27F" w:rsidR="00E45449" w:rsidRDefault="002B13A7" w:rsidP="00350184">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40409168"/>
                              <w:dataBinding w:prefixMappings="xmlns:ns0='http://purl.org/dc/elements/1.1/' xmlns:ns1='http://schemas.openxmlformats.org/package/2006/metadata/core-properties' " w:xpath="/ns1:coreProperties[1]/ns0:subject[1]" w:storeItemID="{6C3C8BC8-F283-45AE-878A-BAB7291924A1}"/>
                              <w:text/>
                            </w:sdtPr>
                            <w:sdtEndPr/>
                            <w:sdtContent>
                              <w:r w:rsidR="00E45449" w:rsidRPr="00F72C2F">
                                <w:rPr>
                                  <w:rFonts w:ascii="Times New Roman" w:eastAsia="Times New Roman" w:hAnsi="Times New Roman" w:cs="Times New Roman"/>
                                </w:rPr>
                                <w:t>VAC HELPLINE SYSTEM</w:t>
                              </w:r>
                            </w:sdtContent>
                          </w:sdt>
                        </w:p>
                        <w:p w14:paraId="5C7931A6" w14:textId="77777777" w:rsidR="00E45449" w:rsidRDefault="00E45449" w:rsidP="00350184">
                          <w:pPr>
                            <w:spacing w:before="120"/>
                            <w:jc w:val="center"/>
                            <w:rPr>
                              <w:color w:val="404040" w:themeColor="text1" w:themeTint="BF"/>
                              <w:sz w:val="36"/>
                              <w:szCs w:val="36"/>
                            </w:rPr>
                          </w:pPr>
                        </w:p>
                        <w:p w14:paraId="41C1FE99" w14:textId="31851BDD" w:rsidR="00E45449" w:rsidRDefault="00E45449" w:rsidP="00350184">
                          <w:pPr>
                            <w:spacing w:before="120"/>
                            <w:jc w:val="center"/>
                            <w:rPr>
                              <w:color w:val="404040" w:themeColor="text1" w:themeTint="BF"/>
                              <w:sz w:val="36"/>
                              <w:szCs w:val="36"/>
                            </w:rPr>
                          </w:pPr>
                        </w:p>
                      </w:txbxContent>
                    </v:textbox>
                    <w10:wrap anchorx="margin" anchory="page"/>
                  </v:shape>
                </w:pict>
              </mc:Fallback>
            </mc:AlternateContent>
          </w:r>
          <w:r w:rsidR="002D2F06">
            <w:br w:type="page"/>
          </w:r>
        </w:p>
        <w:sdt>
          <w:sdtPr>
            <w:rPr>
              <w:rFonts w:asciiTheme="minorHAnsi" w:eastAsiaTheme="minorHAnsi" w:hAnsiTheme="minorHAnsi" w:cstheme="minorBidi"/>
              <w:color w:val="auto"/>
              <w:sz w:val="22"/>
              <w:szCs w:val="22"/>
            </w:rPr>
            <w:id w:val="128444200"/>
            <w:docPartObj>
              <w:docPartGallery w:val="Table of Contents"/>
              <w:docPartUnique/>
            </w:docPartObj>
          </w:sdtPr>
          <w:sdtEndPr>
            <w:rPr>
              <w:b/>
              <w:bCs/>
              <w:noProof/>
            </w:rPr>
          </w:sdtEndPr>
          <w:sdtContent>
            <w:p w14:paraId="48961986" w14:textId="00A2E265" w:rsidR="00175327" w:rsidRDefault="00175327">
              <w:pPr>
                <w:pStyle w:val="TOCHeading"/>
              </w:pPr>
              <w:r>
                <w:t>Table of Contents</w:t>
              </w:r>
            </w:p>
            <w:p w14:paraId="5918A342" w14:textId="5268A4E3" w:rsidR="001A7953" w:rsidRDefault="00175327">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86916469" w:history="1">
                <w:r w:rsidR="001A7953" w:rsidRPr="001E4108">
                  <w:rPr>
                    <w:rStyle w:val="Hyperlink"/>
                    <w:noProof/>
                  </w:rPr>
                  <w:t>Table of Figures</w:t>
                </w:r>
                <w:r w:rsidR="001A7953">
                  <w:rPr>
                    <w:noProof/>
                    <w:webHidden/>
                  </w:rPr>
                  <w:tab/>
                </w:r>
                <w:r w:rsidR="001A7953">
                  <w:rPr>
                    <w:noProof/>
                    <w:webHidden/>
                  </w:rPr>
                  <w:fldChar w:fldCharType="begin"/>
                </w:r>
                <w:r w:rsidR="001A7953">
                  <w:rPr>
                    <w:noProof/>
                    <w:webHidden/>
                  </w:rPr>
                  <w:instrText xml:space="preserve"> PAGEREF _Toc86916469 \h </w:instrText>
                </w:r>
                <w:r w:rsidR="001A7953">
                  <w:rPr>
                    <w:noProof/>
                    <w:webHidden/>
                  </w:rPr>
                </w:r>
                <w:r w:rsidR="001A7953">
                  <w:rPr>
                    <w:noProof/>
                    <w:webHidden/>
                  </w:rPr>
                  <w:fldChar w:fldCharType="separate"/>
                </w:r>
                <w:r w:rsidR="001A7953">
                  <w:rPr>
                    <w:noProof/>
                    <w:webHidden/>
                  </w:rPr>
                  <w:t>iii</w:t>
                </w:r>
                <w:r w:rsidR="001A7953">
                  <w:rPr>
                    <w:noProof/>
                    <w:webHidden/>
                  </w:rPr>
                  <w:fldChar w:fldCharType="end"/>
                </w:r>
              </w:hyperlink>
            </w:p>
            <w:p w14:paraId="213BF1D2" w14:textId="6CF66C50" w:rsidR="001A7953" w:rsidRDefault="00F875A2">
              <w:pPr>
                <w:pStyle w:val="TOC1"/>
                <w:tabs>
                  <w:tab w:val="right" w:leader="dot" w:pos="9350"/>
                </w:tabs>
                <w:rPr>
                  <w:rFonts w:cstheme="minorBidi"/>
                  <w:noProof/>
                  <w:lang w:val="en-GB" w:eastAsia="en-GB"/>
                </w:rPr>
              </w:pPr>
              <w:hyperlink w:anchor="_Toc86916470" w:history="1">
                <w:r w:rsidR="001A7953" w:rsidRPr="001E4108">
                  <w:rPr>
                    <w:rStyle w:val="Hyperlink"/>
                    <w:rFonts w:ascii="Times New Roman" w:hAnsi="Times New Roman"/>
                    <w:noProof/>
                  </w:rPr>
                  <w:t>Introduction</w:t>
                </w:r>
                <w:r w:rsidR="001A7953">
                  <w:rPr>
                    <w:noProof/>
                    <w:webHidden/>
                  </w:rPr>
                  <w:tab/>
                </w:r>
                <w:r w:rsidR="001A7953">
                  <w:rPr>
                    <w:noProof/>
                    <w:webHidden/>
                  </w:rPr>
                  <w:fldChar w:fldCharType="begin"/>
                </w:r>
                <w:r w:rsidR="001A7953">
                  <w:rPr>
                    <w:noProof/>
                    <w:webHidden/>
                  </w:rPr>
                  <w:instrText xml:space="preserve"> PAGEREF _Toc86916470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13B8CCC6" w14:textId="2B6A13AC" w:rsidR="001A7953" w:rsidRDefault="00F875A2">
              <w:pPr>
                <w:pStyle w:val="TOC1"/>
                <w:tabs>
                  <w:tab w:val="right" w:leader="dot" w:pos="9350"/>
                </w:tabs>
                <w:rPr>
                  <w:rFonts w:cstheme="minorBidi"/>
                  <w:noProof/>
                  <w:lang w:val="en-GB" w:eastAsia="en-GB"/>
                </w:rPr>
              </w:pPr>
              <w:hyperlink w:anchor="_Toc86916471" w:history="1">
                <w:r w:rsidR="001A7953" w:rsidRPr="001E4108">
                  <w:rPr>
                    <w:rStyle w:val="Hyperlink"/>
                    <w:rFonts w:ascii="Times New Roman" w:hAnsi="Times New Roman"/>
                    <w:noProof/>
                  </w:rPr>
                  <w:t>Functional Requirements &amp; Features</w:t>
                </w:r>
                <w:r w:rsidR="001A7953">
                  <w:rPr>
                    <w:noProof/>
                    <w:webHidden/>
                  </w:rPr>
                  <w:tab/>
                </w:r>
                <w:r w:rsidR="001A7953">
                  <w:rPr>
                    <w:noProof/>
                    <w:webHidden/>
                  </w:rPr>
                  <w:fldChar w:fldCharType="begin"/>
                </w:r>
                <w:r w:rsidR="001A7953">
                  <w:rPr>
                    <w:noProof/>
                    <w:webHidden/>
                  </w:rPr>
                  <w:instrText xml:space="preserve"> PAGEREF _Toc86916471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33948659" w14:textId="23DC55DC" w:rsidR="001A7953" w:rsidRDefault="00F875A2">
              <w:pPr>
                <w:pStyle w:val="TOC3"/>
                <w:tabs>
                  <w:tab w:val="right" w:leader="dot" w:pos="9350"/>
                </w:tabs>
                <w:rPr>
                  <w:rFonts w:cstheme="minorBidi"/>
                  <w:noProof/>
                  <w:lang w:val="en-GB" w:eastAsia="en-GB"/>
                </w:rPr>
              </w:pPr>
              <w:hyperlink w:anchor="_Toc86916472" w:history="1">
                <w:r w:rsidR="001A7953" w:rsidRPr="001E4108">
                  <w:rPr>
                    <w:rStyle w:val="Hyperlink"/>
                    <w:rFonts w:ascii="Times New Roman" w:hAnsi="Times New Roman"/>
                    <w:noProof/>
                  </w:rPr>
                  <w:t>Call</w:t>
                </w:r>
                <w:r w:rsidR="001A7953">
                  <w:rPr>
                    <w:noProof/>
                    <w:webHidden/>
                  </w:rPr>
                  <w:tab/>
                </w:r>
                <w:r w:rsidR="001A7953">
                  <w:rPr>
                    <w:noProof/>
                    <w:webHidden/>
                  </w:rPr>
                  <w:fldChar w:fldCharType="begin"/>
                </w:r>
                <w:r w:rsidR="001A7953">
                  <w:rPr>
                    <w:noProof/>
                    <w:webHidden/>
                  </w:rPr>
                  <w:instrText xml:space="preserve"> PAGEREF _Toc86916472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63F2C392" w14:textId="709CAD0B" w:rsidR="001A7953" w:rsidRDefault="00F875A2">
              <w:pPr>
                <w:pStyle w:val="TOC3"/>
                <w:tabs>
                  <w:tab w:val="right" w:leader="dot" w:pos="9350"/>
                </w:tabs>
                <w:rPr>
                  <w:rFonts w:cstheme="minorBidi"/>
                  <w:noProof/>
                  <w:lang w:val="en-GB" w:eastAsia="en-GB"/>
                </w:rPr>
              </w:pPr>
              <w:hyperlink w:anchor="_Toc86916473" w:history="1">
                <w:r w:rsidR="001A7953" w:rsidRPr="001E4108">
                  <w:rPr>
                    <w:rStyle w:val="Hyperlink"/>
                    <w:rFonts w:ascii="Times New Roman" w:hAnsi="Times New Roman"/>
                    <w:noProof/>
                  </w:rPr>
                  <w:t>Walk-In</w:t>
                </w:r>
                <w:r w:rsidR="001A7953">
                  <w:rPr>
                    <w:noProof/>
                    <w:webHidden/>
                  </w:rPr>
                  <w:tab/>
                </w:r>
                <w:r w:rsidR="001A7953">
                  <w:rPr>
                    <w:noProof/>
                    <w:webHidden/>
                  </w:rPr>
                  <w:fldChar w:fldCharType="begin"/>
                </w:r>
                <w:r w:rsidR="001A7953">
                  <w:rPr>
                    <w:noProof/>
                    <w:webHidden/>
                  </w:rPr>
                  <w:instrText xml:space="preserve"> PAGEREF _Toc86916473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73459D90" w14:textId="088BAC2B" w:rsidR="001A7953" w:rsidRDefault="00F875A2">
              <w:pPr>
                <w:pStyle w:val="TOC2"/>
                <w:tabs>
                  <w:tab w:val="right" w:leader="dot" w:pos="9350"/>
                </w:tabs>
                <w:rPr>
                  <w:rFonts w:cstheme="minorBidi"/>
                  <w:noProof/>
                  <w:lang w:val="en-GB" w:eastAsia="en-GB"/>
                </w:rPr>
              </w:pPr>
              <w:hyperlink w:anchor="_Toc86916474" w:history="1">
                <w:r w:rsidR="001A7953" w:rsidRPr="001E4108">
                  <w:rPr>
                    <w:rStyle w:val="Hyperlink"/>
                    <w:rFonts w:ascii="Times New Roman" w:hAnsi="Times New Roman"/>
                    <w:noProof/>
                  </w:rPr>
                  <w:t>Case Capture</w:t>
                </w:r>
                <w:r w:rsidR="001A7953">
                  <w:rPr>
                    <w:noProof/>
                    <w:webHidden/>
                  </w:rPr>
                  <w:tab/>
                </w:r>
                <w:r w:rsidR="001A7953">
                  <w:rPr>
                    <w:noProof/>
                    <w:webHidden/>
                  </w:rPr>
                  <w:fldChar w:fldCharType="begin"/>
                </w:r>
                <w:r w:rsidR="001A7953">
                  <w:rPr>
                    <w:noProof/>
                    <w:webHidden/>
                  </w:rPr>
                  <w:instrText xml:space="preserve"> PAGEREF _Toc86916474 \h </w:instrText>
                </w:r>
                <w:r w:rsidR="001A7953">
                  <w:rPr>
                    <w:noProof/>
                    <w:webHidden/>
                  </w:rPr>
                </w:r>
                <w:r w:rsidR="001A7953">
                  <w:rPr>
                    <w:noProof/>
                    <w:webHidden/>
                  </w:rPr>
                  <w:fldChar w:fldCharType="separate"/>
                </w:r>
                <w:r w:rsidR="001A7953">
                  <w:rPr>
                    <w:noProof/>
                    <w:webHidden/>
                  </w:rPr>
                  <w:t>3</w:t>
                </w:r>
                <w:r w:rsidR="001A7953">
                  <w:rPr>
                    <w:noProof/>
                    <w:webHidden/>
                  </w:rPr>
                  <w:fldChar w:fldCharType="end"/>
                </w:r>
              </w:hyperlink>
            </w:p>
            <w:p w14:paraId="50BAA23C" w14:textId="58D160D9" w:rsidR="001A7953" w:rsidRDefault="00F875A2">
              <w:pPr>
                <w:pStyle w:val="TOC3"/>
                <w:tabs>
                  <w:tab w:val="right" w:leader="dot" w:pos="9350"/>
                </w:tabs>
                <w:rPr>
                  <w:rFonts w:cstheme="minorBidi"/>
                  <w:noProof/>
                  <w:lang w:val="en-GB" w:eastAsia="en-GB"/>
                </w:rPr>
              </w:pPr>
              <w:hyperlink w:anchor="_Toc86916475" w:history="1">
                <w:r w:rsidR="001A7953" w:rsidRPr="001E4108">
                  <w:rPr>
                    <w:rStyle w:val="Hyperlink"/>
                    <w:rFonts w:ascii="Times New Roman" w:hAnsi="Times New Roman"/>
                    <w:noProof/>
                  </w:rPr>
                  <w:t>System Case Capture Form</w:t>
                </w:r>
                <w:r w:rsidR="001A7953">
                  <w:rPr>
                    <w:noProof/>
                    <w:webHidden/>
                  </w:rPr>
                  <w:tab/>
                </w:r>
                <w:r w:rsidR="001A7953">
                  <w:rPr>
                    <w:noProof/>
                    <w:webHidden/>
                  </w:rPr>
                  <w:fldChar w:fldCharType="begin"/>
                </w:r>
                <w:r w:rsidR="001A7953">
                  <w:rPr>
                    <w:noProof/>
                    <w:webHidden/>
                  </w:rPr>
                  <w:instrText xml:space="preserve"> PAGEREF _Toc86916475 \h </w:instrText>
                </w:r>
                <w:r w:rsidR="001A7953">
                  <w:rPr>
                    <w:noProof/>
                    <w:webHidden/>
                  </w:rPr>
                </w:r>
                <w:r w:rsidR="001A7953">
                  <w:rPr>
                    <w:noProof/>
                    <w:webHidden/>
                  </w:rPr>
                  <w:fldChar w:fldCharType="separate"/>
                </w:r>
                <w:r w:rsidR="001A7953">
                  <w:rPr>
                    <w:noProof/>
                    <w:webHidden/>
                  </w:rPr>
                  <w:t>3</w:t>
                </w:r>
                <w:r w:rsidR="001A7953">
                  <w:rPr>
                    <w:noProof/>
                    <w:webHidden/>
                  </w:rPr>
                  <w:fldChar w:fldCharType="end"/>
                </w:r>
              </w:hyperlink>
            </w:p>
            <w:p w14:paraId="22EEBAA1" w14:textId="2F1DA107" w:rsidR="001A7953" w:rsidRDefault="00F875A2">
              <w:pPr>
                <w:pStyle w:val="TOC3"/>
                <w:tabs>
                  <w:tab w:val="right" w:leader="dot" w:pos="9350"/>
                </w:tabs>
                <w:rPr>
                  <w:rFonts w:cstheme="minorBidi"/>
                  <w:noProof/>
                  <w:lang w:val="en-GB" w:eastAsia="en-GB"/>
                </w:rPr>
              </w:pPr>
              <w:hyperlink w:anchor="_Toc86916476" w:history="1">
                <w:r w:rsidR="001A7953" w:rsidRPr="001E4108">
                  <w:rPr>
                    <w:rStyle w:val="Hyperlink"/>
                    <w:rFonts w:ascii="Times New Roman" w:hAnsi="Times New Roman"/>
                    <w:noProof/>
                  </w:rPr>
                  <w:t>Form choices</w:t>
                </w:r>
                <w:r w:rsidR="001A7953">
                  <w:rPr>
                    <w:noProof/>
                    <w:webHidden/>
                  </w:rPr>
                  <w:tab/>
                </w:r>
                <w:r w:rsidR="001A7953">
                  <w:rPr>
                    <w:noProof/>
                    <w:webHidden/>
                  </w:rPr>
                  <w:fldChar w:fldCharType="begin"/>
                </w:r>
                <w:r w:rsidR="001A7953">
                  <w:rPr>
                    <w:noProof/>
                    <w:webHidden/>
                  </w:rPr>
                  <w:instrText xml:space="preserve"> PAGEREF _Toc86916476 \h </w:instrText>
                </w:r>
                <w:r w:rsidR="001A7953">
                  <w:rPr>
                    <w:noProof/>
                    <w:webHidden/>
                  </w:rPr>
                </w:r>
                <w:r w:rsidR="001A7953">
                  <w:rPr>
                    <w:noProof/>
                    <w:webHidden/>
                  </w:rPr>
                  <w:fldChar w:fldCharType="separate"/>
                </w:r>
                <w:r w:rsidR="001A7953">
                  <w:rPr>
                    <w:noProof/>
                    <w:webHidden/>
                  </w:rPr>
                  <w:t>8</w:t>
                </w:r>
                <w:r w:rsidR="001A7953">
                  <w:rPr>
                    <w:noProof/>
                    <w:webHidden/>
                  </w:rPr>
                  <w:fldChar w:fldCharType="end"/>
                </w:r>
              </w:hyperlink>
            </w:p>
            <w:p w14:paraId="3B7A7C5E" w14:textId="433CFCC0" w:rsidR="001A7953" w:rsidRDefault="00F875A2">
              <w:pPr>
                <w:pStyle w:val="TOC3"/>
                <w:tabs>
                  <w:tab w:val="right" w:leader="dot" w:pos="9350"/>
                </w:tabs>
                <w:rPr>
                  <w:rFonts w:cstheme="minorBidi"/>
                  <w:noProof/>
                  <w:lang w:val="en-GB" w:eastAsia="en-GB"/>
                </w:rPr>
              </w:pPr>
              <w:hyperlink w:anchor="_Toc86916477" w:history="1">
                <w:r w:rsidR="001A7953" w:rsidRPr="001E4108">
                  <w:rPr>
                    <w:rStyle w:val="Hyperlink"/>
                    <w:noProof/>
                  </w:rPr>
                  <w:t>Case Categories</w:t>
                </w:r>
                <w:r w:rsidR="001A7953">
                  <w:rPr>
                    <w:noProof/>
                    <w:webHidden/>
                  </w:rPr>
                  <w:tab/>
                </w:r>
                <w:r w:rsidR="001A7953">
                  <w:rPr>
                    <w:noProof/>
                    <w:webHidden/>
                  </w:rPr>
                  <w:fldChar w:fldCharType="begin"/>
                </w:r>
                <w:r w:rsidR="001A7953">
                  <w:rPr>
                    <w:noProof/>
                    <w:webHidden/>
                  </w:rPr>
                  <w:instrText xml:space="preserve"> PAGEREF _Toc86916477 \h </w:instrText>
                </w:r>
                <w:r w:rsidR="001A7953">
                  <w:rPr>
                    <w:noProof/>
                    <w:webHidden/>
                  </w:rPr>
                </w:r>
                <w:r w:rsidR="001A7953">
                  <w:rPr>
                    <w:noProof/>
                    <w:webHidden/>
                  </w:rPr>
                  <w:fldChar w:fldCharType="separate"/>
                </w:r>
                <w:r w:rsidR="001A7953">
                  <w:rPr>
                    <w:noProof/>
                    <w:webHidden/>
                  </w:rPr>
                  <w:t>11</w:t>
                </w:r>
                <w:r w:rsidR="001A7953">
                  <w:rPr>
                    <w:noProof/>
                    <w:webHidden/>
                  </w:rPr>
                  <w:fldChar w:fldCharType="end"/>
                </w:r>
              </w:hyperlink>
            </w:p>
            <w:p w14:paraId="6501FFBB" w14:textId="32ED65EF" w:rsidR="001A7953" w:rsidRDefault="00F875A2">
              <w:pPr>
                <w:pStyle w:val="TOC3"/>
                <w:tabs>
                  <w:tab w:val="right" w:leader="dot" w:pos="9350"/>
                </w:tabs>
                <w:rPr>
                  <w:rFonts w:cstheme="minorBidi"/>
                  <w:noProof/>
                  <w:lang w:val="en-GB" w:eastAsia="en-GB"/>
                </w:rPr>
              </w:pPr>
              <w:hyperlink w:anchor="_Toc86916478" w:history="1">
                <w:r w:rsidR="001A7953" w:rsidRPr="001E4108">
                  <w:rPr>
                    <w:rStyle w:val="Hyperlink"/>
                    <w:rFonts w:ascii="Times New Roman" w:hAnsi="Times New Roman"/>
                    <w:noProof/>
                  </w:rPr>
                  <w:t>Case Capture process.</w:t>
                </w:r>
                <w:r w:rsidR="001A7953">
                  <w:rPr>
                    <w:noProof/>
                    <w:webHidden/>
                  </w:rPr>
                  <w:tab/>
                </w:r>
                <w:r w:rsidR="001A7953">
                  <w:rPr>
                    <w:noProof/>
                    <w:webHidden/>
                  </w:rPr>
                  <w:fldChar w:fldCharType="begin"/>
                </w:r>
                <w:r w:rsidR="001A7953">
                  <w:rPr>
                    <w:noProof/>
                    <w:webHidden/>
                  </w:rPr>
                  <w:instrText xml:space="preserve"> PAGEREF _Toc86916478 \h </w:instrText>
                </w:r>
                <w:r w:rsidR="001A7953">
                  <w:rPr>
                    <w:noProof/>
                    <w:webHidden/>
                  </w:rPr>
                </w:r>
                <w:r w:rsidR="001A7953">
                  <w:rPr>
                    <w:noProof/>
                    <w:webHidden/>
                  </w:rPr>
                  <w:fldChar w:fldCharType="separate"/>
                </w:r>
                <w:r w:rsidR="001A7953">
                  <w:rPr>
                    <w:noProof/>
                    <w:webHidden/>
                  </w:rPr>
                  <w:t>15</w:t>
                </w:r>
                <w:r w:rsidR="001A7953">
                  <w:rPr>
                    <w:noProof/>
                    <w:webHidden/>
                  </w:rPr>
                  <w:fldChar w:fldCharType="end"/>
                </w:r>
              </w:hyperlink>
            </w:p>
            <w:p w14:paraId="18BCA41E" w14:textId="30BD6DD3" w:rsidR="001A7953" w:rsidRDefault="00F875A2">
              <w:pPr>
                <w:pStyle w:val="TOC3"/>
                <w:tabs>
                  <w:tab w:val="right" w:leader="dot" w:pos="9350"/>
                </w:tabs>
                <w:rPr>
                  <w:rFonts w:cstheme="minorBidi"/>
                  <w:noProof/>
                  <w:lang w:val="en-GB" w:eastAsia="en-GB"/>
                </w:rPr>
              </w:pPr>
              <w:hyperlink w:anchor="_Toc86916479" w:history="1">
                <w:r w:rsidR="001A7953" w:rsidRPr="001E4108">
                  <w:rPr>
                    <w:rStyle w:val="Hyperlink"/>
                    <w:rFonts w:ascii="Times New Roman" w:hAnsi="Times New Roman"/>
                    <w:noProof/>
                  </w:rPr>
                  <w:t>Other Notes</w:t>
                </w:r>
                <w:r w:rsidR="001A7953">
                  <w:rPr>
                    <w:noProof/>
                    <w:webHidden/>
                  </w:rPr>
                  <w:tab/>
                </w:r>
                <w:r w:rsidR="001A7953">
                  <w:rPr>
                    <w:noProof/>
                    <w:webHidden/>
                  </w:rPr>
                  <w:fldChar w:fldCharType="begin"/>
                </w:r>
                <w:r w:rsidR="001A7953">
                  <w:rPr>
                    <w:noProof/>
                    <w:webHidden/>
                  </w:rPr>
                  <w:instrText xml:space="preserve"> PAGEREF _Toc86916479 \h </w:instrText>
                </w:r>
                <w:r w:rsidR="001A7953">
                  <w:rPr>
                    <w:noProof/>
                    <w:webHidden/>
                  </w:rPr>
                </w:r>
                <w:r w:rsidR="001A7953">
                  <w:rPr>
                    <w:noProof/>
                    <w:webHidden/>
                  </w:rPr>
                  <w:fldChar w:fldCharType="separate"/>
                </w:r>
                <w:r w:rsidR="001A7953">
                  <w:rPr>
                    <w:noProof/>
                    <w:webHidden/>
                  </w:rPr>
                  <w:t>15</w:t>
                </w:r>
                <w:r w:rsidR="001A7953">
                  <w:rPr>
                    <w:noProof/>
                    <w:webHidden/>
                  </w:rPr>
                  <w:fldChar w:fldCharType="end"/>
                </w:r>
              </w:hyperlink>
            </w:p>
            <w:p w14:paraId="17F0DE0E" w14:textId="5173B5F3" w:rsidR="001A7953" w:rsidRDefault="00F875A2">
              <w:pPr>
                <w:pStyle w:val="TOC2"/>
                <w:tabs>
                  <w:tab w:val="right" w:leader="dot" w:pos="9350"/>
                </w:tabs>
                <w:rPr>
                  <w:rFonts w:cstheme="minorBidi"/>
                  <w:noProof/>
                  <w:lang w:val="en-GB" w:eastAsia="en-GB"/>
                </w:rPr>
              </w:pPr>
              <w:hyperlink w:anchor="_Toc86916480" w:history="1">
                <w:r w:rsidR="001A7953" w:rsidRPr="001E4108">
                  <w:rPr>
                    <w:rStyle w:val="Hyperlink"/>
                    <w:rFonts w:ascii="Times New Roman" w:hAnsi="Times New Roman"/>
                    <w:noProof/>
                  </w:rPr>
                  <w:t>Calls and call configurations</w:t>
                </w:r>
                <w:r w:rsidR="001A7953">
                  <w:rPr>
                    <w:noProof/>
                    <w:webHidden/>
                  </w:rPr>
                  <w:tab/>
                </w:r>
                <w:r w:rsidR="001A7953">
                  <w:rPr>
                    <w:noProof/>
                    <w:webHidden/>
                  </w:rPr>
                  <w:fldChar w:fldCharType="begin"/>
                </w:r>
                <w:r w:rsidR="001A7953">
                  <w:rPr>
                    <w:noProof/>
                    <w:webHidden/>
                  </w:rPr>
                  <w:instrText xml:space="preserve"> PAGEREF _Toc86916480 \h </w:instrText>
                </w:r>
                <w:r w:rsidR="001A7953">
                  <w:rPr>
                    <w:noProof/>
                    <w:webHidden/>
                  </w:rPr>
                </w:r>
                <w:r w:rsidR="001A7953">
                  <w:rPr>
                    <w:noProof/>
                    <w:webHidden/>
                  </w:rPr>
                  <w:fldChar w:fldCharType="separate"/>
                </w:r>
                <w:r w:rsidR="001A7953">
                  <w:rPr>
                    <w:noProof/>
                    <w:webHidden/>
                  </w:rPr>
                  <w:t>16</w:t>
                </w:r>
                <w:r w:rsidR="001A7953">
                  <w:rPr>
                    <w:noProof/>
                    <w:webHidden/>
                  </w:rPr>
                  <w:fldChar w:fldCharType="end"/>
                </w:r>
              </w:hyperlink>
            </w:p>
            <w:p w14:paraId="0E8379AF" w14:textId="74038B2F" w:rsidR="001A7953" w:rsidRDefault="00F875A2">
              <w:pPr>
                <w:pStyle w:val="TOC3"/>
                <w:tabs>
                  <w:tab w:val="right" w:leader="dot" w:pos="9350"/>
                </w:tabs>
                <w:rPr>
                  <w:rFonts w:cstheme="minorBidi"/>
                  <w:noProof/>
                  <w:lang w:val="en-GB" w:eastAsia="en-GB"/>
                </w:rPr>
              </w:pPr>
              <w:hyperlink w:anchor="_Toc86916481" w:history="1">
                <w:r w:rsidR="001A7953" w:rsidRPr="001E4108">
                  <w:rPr>
                    <w:rStyle w:val="Hyperlink"/>
                    <w:rFonts w:ascii="Times New Roman" w:hAnsi="Times New Roman"/>
                    <w:noProof/>
                  </w:rPr>
                  <w:t>IVR – Interactive Voice response</w:t>
                </w:r>
                <w:r w:rsidR="001A7953">
                  <w:rPr>
                    <w:noProof/>
                    <w:webHidden/>
                  </w:rPr>
                  <w:tab/>
                </w:r>
                <w:r w:rsidR="001A7953">
                  <w:rPr>
                    <w:noProof/>
                    <w:webHidden/>
                  </w:rPr>
                  <w:fldChar w:fldCharType="begin"/>
                </w:r>
                <w:r w:rsidR="001A7953">
                  <w:rPr>
                    <w:noProof/>
                    <w:webHidden/>
                  </w:rPr>
                  <w:instrText xml:space="preserve"> PAGEREF _Toc86916481 \h </w:instrText>
                </w:r>
                <w:r w:rsidR="001A7953">
                  <w:rPr>
                    <w:noProof/>
                    <w:webHidden/>
                  </w:rPr>
                </w:r>
                <w:r w:rsidR="001A7953">
                  <w:rPr>
                    <w:noProof/>
                    <w:webHidden/>
                  </w:rPr>
                  <w:fldChar w:fldCharType="separate"/>
                </w:r>
                <w:r w:rsidR="001A7953">
                  <w:rPr>
                    <w:noProof/>
                    <w:webHidden/>
                  </w:rPr>
                  <w:t>16</w:t>
                </w:r>
                <w:r w:rsidR="001A7953">
                  <w:rPr>
                    <w:noProof/>
                    <w:webHidden/>
                  </w:rPr>
                  <w:fldChar w:fldCharType="end"/>
                </w:r>
              </w:hyperlink>
            </w:p>
            <w:p w14:paraId="64DFE3B2" w14:textId="15A6695E" w:rsidR="001A7953" w:rsidRDefault="00F875A2">
              <w:pPr>
                <w:pStyle w:val="TOC3"/>
                <w:tabs>
                  <w:tab w:val="right" w:leader="dot" w:pos="9350"/>
                </w:tabs>
                <w:rPr>
                  <w:rFonts w:cstheme="minorBidi"/>
                  <w:noProof/>
                  <w:lang w:val="en-GB" w:eastAsia="en-GB"/>
                </w:rPr>
              </w:pPr>
              <w:hyperlink w:anchor="_Toc86916482" w:history="1">
                <w:r w:rsidR="001A7953" w:rsidRPr="001E4108">
                  <w:rPr>
                    <w:rStyle w:val="Hyperlink"/>
                    <w:noProof/>
                  </w:rPr>
                  <w:t>Call process flow</w:t>
                </w:r>
                <w:r w:rsidR="001A7953">
                  <w:rPr>
                    <w:noProof/>
                    <w:webHidden/>
                  </w:rPr>
                  <w:tab/>
                </w:r>
                <w:r w:rsidR="001A7953">
                  <w:rPr>
                    <w:noProof/>
                    <w:webHidden/>
                  </w:rPr>
                  <w:fldChar w:fldCharType="begin"/>
                </w:r>
                <w:r w:rsidR="001A7953">
                  <w:rPr>
                    <w:noProof/>
                    <w:webHidden/>
                  </w:rPr>
                  <w:instrText xml:space="preserve"> PAGEREF _Toc86916482 \h </w:instrText>
                </w:r>
                <w:r w:rsidR="001A7953">
                  <w:rPr>
                    <w:noProof/>
                    <w:webHidden/>
                  </w:rPr>
                </w:r>
                <w:r w:rsidR="001A7953">
                  <w:rPr>
                    <w:noProof/>
                    <w:webHidden/>
                  </w:rPr>
                  <w:fldChar w:fldCharType="separate"/>
                </w:r>
                <w:r w:rsidR="001A7953">
                  <w:rPr>
                    <w:noProof/>
                    <w:webHidden/>
                  </w:rPr>
                  <w:t>17</w:t>
                </w:r>
                <w:r w:rsidR="001A7953">
                  <w:rPr>
                    <w:noProof/>
                    <w:webHidden/>
                  </w:rPr>
                  <w:fldChar w:fldCharType="end"/>
                </w:r>
              </w:hyperlink>
            </w:p>
            <w:p w14:paraId="7C2F1B8C" w14:textId="02B8731D" w:rsidR="001A7953" w:rsidRDefault="00F875A2">
              <w:pPr>
                <w:pStyle w:val="TOC2"/>
                <w:tabs>
                  <w:tab w:val="right" w:leader="dot" w:pos="9350"/>
                </w:tabs>
                <w:rPr>
                  <w:rFonts w:cstheme="minorBidi"/>
                  <w:noProof/>
                  <w:lang w:val="en-GB" w:eastAsia="en-GB"/>
                </w:rPr>
              </w:pPr>
              <w:hyperlink w:anchor="_Toc86916483" w:history="1">
                <w:r w:rsidR="001A7953" w:rsidRPr="001E4108">
                  <w:rPr>
                    <w:rStyle w:val="Hyperlink"/>
                    <w:rFonts w:ascii="Times New Roman" w:hAnsi="Times New Roman"/>
                    <w:noProof/>
                  </w:rPr>
                  <w:t>API and Integrations</w:t>
                </w:r>
                <w:r w:rsidR="001A7953">
                  <w:rPr>
                    <w:noProof/>
                    <w:webHidden/>
                  </w:rPr>
                  <w:tab/>
                </w:r>
                <w:r w:rsidR="001A7953">
                  <w:rPr>
                    <w:noProof/>
                    <w:webHidden/>
                  </w:rPr>
                  <w:fldChar w:fldCharType="begin"/>
                </w:r>
                <w:r w:rsidR="001A7953">
                  <w:rPr>
                    <w:noProof/>
                    <w:webHidden/>
                  </w:rPr>
                  <w:instrText xml:space="preserve"> PAGEREF _Toc86916483 \h </w:instrText>
                </w:r>
                <w:r w:rsidR="001A7953">
                  <w:rPr>
                    <w:noProof/>
                    <w:webHidden/>
                  </w:rPr>
                </w:r>
                <w:r w:rsidR="001A7953">
                  <w:rPr>
                    <w:noProof/>
                    <w:webHidden/>
                  </w:rPr>
                  <w:fldChar w:fldCharType="separate"/>
                </w:r>
                <w:r w:rsidR="001A7953">
                  <w:rPr>
                    <w:noProof/>
                    <w:webHidden/>
                  </w:rPr>
                  <w:t>17</w:t>
                </w:r>
                <w:r w:rsidR="001A7953">
                  <w:rPr>
                    <w:noProof/>
                    <w:webHidden/>
                  </w:rPr>
                  <w:fldChar w:fldCharType="end"/>
                </w:r>
              </w:hyperlink>
            </w:p>
            <w:p w14:paraId="3640BBAD" w14:textId="6A000A61" w:rsidR="001A7953" w:rsidRDefault="00F875A2">
              <w:pPr>
                <w:pStyle w:val="TOC2"/>
                <w:tabs>
                  <w:tab w:val="right" w:leader="dot" w:pos="9350"/>
                </w:tabs>
                <w:rPr>
                  <w:rFonts w:cstheme="minorBidi"/>
                  <w:noProof/>
                  <w:lang w:val="en-GB" w:eastAsia="en-GB"/>
                </w:rPr>
              </w:pPr>
              <w:hyperlink w:anchor="_Toc86916484" w:history="1">
                <w:r w:rsidR="001A7953" w:rsidRPr="001E4108">
                  <w:rPr>
                    <w:rStyle w:val="Hyperlink"/>
                    <w:rFonts w:ascii="Times New Roman" w:hAnsi="Times New Roman"/>
                    <w:noProof/>
                  </w:rPr>
                  <w:t>Quality Module</w:t>
                </w:r>
                <w:r w:rsidR="001A7953">
                  <w:rPr>
                    <w:noProof/>
                    <w:webHidden/>
                  </w:rPr>
                  <w:tab/>
                </w:r>
                <w:r w:rsidR="001A7953">
                  <w:rPr>
                    <w:noProof/>
                    <w:webHidden/>
                  </w:rPr>
                  <w:fldChar w:fldCharType="begin"/>
                </w:r>
                <w:r w:rsidR="001A7953">
                  <w:rPr>
                    <w:noProof/>
                    <w:webHidden/>
                  </w:rPr>
                  <w:instrText xml:space="preserve"> PAGEREF _Toc86916484 \h </w:instrText>
                </w:r>
                <w:r w:rsidR="001A7953">
                  <w:rPr>
                    <w:noProof/>
                    <w:webHidden/>
                  </w:rPr>
                </w:r>
                <w:r w:rsidR="001A7953">
                  <w:rPr>
                    <w:noProof/>
                    <w:webHidden/>
                  </w:rPr>
                  <w:fldChar w:fldCharType="separate"/>
                </w:r>
                <w:r w:rsidR="001A7953">
                  <w:rPr>
                    <w:noProof/>
                    <w:webHidden/>
                  </w:rPr>
                  <w:t>18</w:t>
                </w:r>
                <w:r w:rsidR="001A7953">
                  <w:rPr>
                    <w:noProof/>
                    <w:webHidden/>
                  </w:rPr>
                  <w:fldChar w:fldCharType="end"/>
                </w:r>
              </w:hyperlink>
            </w:p>
            <w:p w14:paraId="6C6CB263" w14:textId="429ACEC8" w:rsidR="001A7953" w:rsidRDefault="00F875A2">
              <w:pPr>
                <w:pStyle w:val="TOC3"/>
                <w:tabs>
                  <w:tab w:val="right" w:leader="dot" w:pos="9350"/>
                </w:tabs>
                <w:rPr>
                  <w:rFonts w:cstheme="minorBidi"/>
                  <w:noProof/>
                  <w:lang w:val="en-GB" w:eastAsia="en-GB"/>
                </w:rPr>
              </w:pPr>
              <w:hyperlink w:anchor="_Toc86916485" w:history="1">
                <w:r w:rsidR="001A7953" w:rsidRPr="001E4108">
                  <w:rPr>
                    <w:rStyle w:val="Hyperlink"/>
                    <w:rFonts w:ascii="Times New Roman" w:hAnsi="Times New Roman"/>
                    <w:noProof/>
                  </w:rPr>
                  <w:t>QA Monitoring Form</w:t>
                </w:r>
                <w:r w:rsidR="001A7953">
                  <w:rPr>
                    <w:noProof/>
                    <w:webHidden/>
                  </w:rPr>
                  <w:tab/>
                </w:r>
                <w:r w:rsidR="001A7953">
                  <w:rPr>
                    <w:noProof/>
                    <w:webHidden/>
                  </w:rPr>
                  <w:fldChar w:fldCharType="begin"/>
                </w:r>
                <w:r w:rsidR="001A7953">
                  <w:rPr>
                    <w:noProof/>
                    <w:webHidden/>
                  </w:rPr>
                  <w:instrText xml:space="preserve"> PAGEREF _Toc86916485 \h </w:instrText>
                </w:r>
                <w:r w:rsidR="001A7953">
                  <w:rPr>
                    <w:noProof/>
                    <w:webHidden/>
                  </w:rPr>
                </w:r>
                <w:r w:rsidR="001A7953">
                  <w:rPr>
                    <w:noProof/>
                    <w:webHidden/>
                  </w:rPr>
                  <w:fldChar w:fldCharType="separate"/>
                </w:r>
                <w:r w:rsidR="001A7953">
                  <w:rPr>
                    <w:noProof/>
                    <w:webHidden/>
                  </w:rPr>
                  <w:t>18</w:t>
                </w:r>
                <w:r w:rsidR="001A7953">
                  <w:rPr>
                    <w:noProof/>
                    <w:webHidden/>
                  </w:rPr>
                  <w:fldChar w:fldCharType="end"/>
                </w:r>
              </w:hyperlink>
            </w:p>
            <w:p w14:paraId="2104784D" w14:textId="79D42F3A" w:rsidR="001A7953" w:rsidRDefault="00F875A2">
              <w:pPr>
                <w:pStyle w:val="TOC2"/>
                <w:tabs>
                  <w:tab w:val="right" w:leader="dot" w:pos="9350"/>
                </w:tabs>
                <w:rPr>
                  <w:rFonts w:cstheme="minorBidi"/>
                  <w:noProof/>
                  <w:lang w:val="en-GB" w:eastAsia="en-GB"/>
                </w:rPr>
              </w:pPr>
              <w:hyperlink w:anchor="_Toc86916486" w:history="1">
                <w:r w:rsidR="001A7953" w:rsidRPr="001E4108">
                  <w:rPr>
                    <w:rStyle w:val="Hyperlink"/>
                    <w:rFonts w:ascii="Times New Roman" w:hAnsi="Times New Roman"/>
                    <w:noProof/>
                  </w:rPr>
                  <w:t>User Management</w:t>
                </w:r>
                <w:r w:rsidR="001A7953">
                  <w:rPr>
                    <w:noProof/>
                    <w:webHidden/>
                  </w:rPr>
                  <w:tab/>
                </w:r>
                <w:r w:rsidR="001A7953">
                  <w:rPr>
                    <w:noProof/>
                    <w:webHidden/>
                  </w:rPr>
                  <w:fldChar w:fldCharType="begin"/>
                </w:r>
                <w:r w:rsidR="001A7953">
                  <w:rPr>
                    <w:noProof/>
                    <w:webHidden/>
                  </w:rPr>
                  <w:instrText xml:space="preserve"> PAGEREF _Toc86916486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4387F106" w14:textId="615D8C3B" w:rsidR="001A7953" w:rsidRDefault="00F875A2">
              <w:pPr>
                <w:pStyle w:val="TOC3"/>
                <w:tabs>
                  <w:tab w:val="right" w:leader="dot" w:pos="9350"/>
                </w:tabs>
                <w:rPr>
                  <w:rFonts w:cstheme="minorBidi"/>
                  <w:noProof/>
                  <w:lang w:val="en-GB" w:eastAsia="en-GB"/>
                </w:rPr>
              </w:pPr>
              <w:hyperlink w:anchor="_Toc86916487" w:history="1">
                <w:r w:rsidR="001A7953" w:rsidRPr="001E4108">
                  <w:rPr>
                    <w:rStyle w:val="Hyperlink"/>
                    <w:rFonts w:ascii="Times New Roman" w:hAnsi="Times New Roman"/>
                    <w:noProof/>
                  </w:rPr>
                  <w:t>Administrator</w:t>
                </w:r>
                <w:r w:rsidR="001A7953">
                  <w:rPr>
                    <w:noProof/>
                    <w:webHidden/>
                  </w:rPr>
                  <w:tab/>
                </w:r>
                <w:r w:rsidR="001A7953">
                  <w:rPr>
                    <w:noProof/>
                    <w:webHidden/>
                  </w:rPr>
                  <w:fldChar w:fldCharType="begin"/>
                </w:r>
                <w:r w:rsidR="001A7953">
                  <w:rPr>
                    <w:noProof/>
                    <w:webHidden/>
                  </w:rPr>
                  <w:instrText xml:space="preserve"> PAGEREF _Toc86916487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51363EDB" w14:textId="047E85D0" w:rsidR="001A7953" w:rsidRDefault="00F875A2">
              <w:pPr>
                <w:pStyle w:val="TOC3"/>
                <w:tabs>
                  <w:tab w:val="right" w:leader="dot" w:pos="9350"/>
                </w:tabs>
                <w:rPr>
                  <w:rFonts w:cstheme="minorBidi"/>
                  <w:noProof/>
                  <w:lang w:val="en-GB" w:eastAsia="en-GB"/>
                </w:rPr>
              </w:pPr>
              <w:hyperlink w:anchor="_Toc86916488" w:history="1">
                <w:r w:rsidR="001A7953" w:rsidRPr="001E4108">
                  <w:rPr>
                    <w:rStyle w:val="Hyperlink"/>
                    <w:rFonts w:ascii="Times New Roman" w:hAnsi="Times New Roman"/>
                    <w:noProof/>
                  </w:rPr>
                  <w:t>Social workers</w:t>
                </w:r>
                <w:r w:rsidR="001A7953">
                  <w:rPr>
                    <w:noProof/>
                    <w:webHidden/>
                  </w:rPr>
                  <w:tab/>
                </w:r>
                <w:r w:rsidR="001A7953">
                  <w:rPr>
                    <w:noProof/>
                    <w:webHidden/>
                  </w:rPr>
                  <w:fldChar w:fldCharType="begin"/>
                </w:r>
                <w:r w:rsidR="001A7953">
                  <w:rPr>
                    <w:noProof/>
                    <w:webHidden/>
                  </w:rPr>
                  <w:instrText xml:space="preserve"> PAGEREF _Toc86916488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291642EF" w14:textId="14EA70B2" w:rsidR="001A7953" w:rsidRDefault="00F875A2">
              <w:pPr>
                <w:pStyle w:val="TOC3"/>
                <w:tabs>
                  <w:tab w:val="right" w:leader="dot" w:pos="9350"/>
                </w:tabs>
                <w:rPr>
                  <w:rFonts w:cstheme="minorBidi"/>
                  <w:noProof/>
                  <w:lang w:val="en-GB" w:eastAsia="en-GB"/>
                </w:rPr>
              </w:pPr>
              <w:hyperlink w:anchor="_Toc86916489" w:history="1">
                <w:r w:rsidR="001A7953" w:rsidRPr="001E4108">
                  <w:rPr>
                    <w:rStyle w:val="Hyperlink"/>
                    <w:rFonts w:ascii="Times New Roman" w:hAnsi="Times New Roman"/>
                    <w:noProof/>
                  </w:rPr>
                  <w:t>Supervisor</w:t>
                </w:r>
                <w:r w:rsidR="001A7953">
                  <w:rPr>
                    <w:noProof/>
                    <w:webHidden/>
                  </w:rPr>
                  <w:tab/>
                </w:r>
                <w:r w:rsidR="001A7953">
                  <w:rPr>
                    <w:noProof/>
                    <w:webHidden/>
                  </w:rPr>
                  <w:fldChar w:fldCharType="begin"/>
                </w:r>
                <w:r w:rsidR="001A7953">
                  <w:rPr>
                    <w:noProof/>
                    <w:webHidden/>
                  </w:rPr>
                  <w:instrText xml:space="preserve"> PAGEREF _Toc86916489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56128977" w14:textId="4DDB6F0D" w:rsidR="001A7953" w:rsidRDefault="00F875A2">
              <w:pPr>
                <w:pStyle w:val="TOC2"/>
                <w:tabs>
                  <w:tab w:val="right" w:leader="dot" w:pos="9350"/>
                </w:tabs>
                <w:rPr>
                  <w:rFonts w:cstheme="minorBidi"/>
                  <w:noProof/>
                  <w:lang w:val="en-GB" w:eastAsia="en-GB"/>
                </w:rPr>
              </w:pPr>
              <w:hyperlink w:anchor="_Toc86916490" w:history="1">
                <w:r w:rsidR="001A7953" w:rsidRPr="001E4108">
                  <w:rPr>
                    <w:rStyle w:val="Hyperlink"/>
                    <w:rFonts w:ascii="Times New Roman" w:hAnsi="Times New Roman"/>
                    <w:noProof/>
                  </w:rPr>
                  <w:t>Case Escalation Process</w:t>
                </w:r>
                <w:r w:rsidR="001A7953">
                  <w:rPr>
                    <w:noProof/>
                    <w:webHidden/>
                  </w:rPr>
                  <w:tab/>
                </w:r>
                <w:r w:rsidR="001A7953">
                  <w:rPr>
                    <w:noProof/>
                    <w:webHidden/>
                  </w:rPr>
                  <w:fldChar w:fldCharType="begin"/>
                </w:r>
                <w:r w:rsidR="001A7953">
                  <w:rPr>
                    <w:noProof/>
                    <w:webHidden/>
                  </w:rPr>
                  <w:instrText xml:space="preserve"> PAGEREF _Toc86916490 \h </w:instrText>
                </w:r>
                <w:r w:rsidR="001A7953">
                  <w:rPr>
                    <w:noProof/>
                    <w:webHidden/>
                  </w:rPr>
                </w:r>
                <w:r w:rsidR="001A7953">
                  <w:rPr>
                    <w:noProof/>
                    <w:webHidden/>
                  </w:rPr>
                  <w:fldChar w:fldCharType="separate"/>
                </w:r>
                <w:r w:rsidR="001A7953">
                  <w:rPr>
                    <w:noProof/>
                    <w:webHidden/>
                  </w:rPr>
                  <w:t>22</w:t>
                </w:r>
                <w:r w:rsidR="001A7953">
                  <w:rPr>
                    <w:noProof/>
                    <w:webHidden/>
                  </w:rPr>
                  <w:fldChar w:fldCharType="end"/>
                </w:r>
              </w:hyperlink>
            </w:p>
            <w:p w14:paraId="20306E61" w14:textId="1D269DC3" w:rsidR="001A7953" w:rsidRDefault="00F875A2">
              <w:pPr>
                <w:pStyle w:val="TOC2"/>
                <w:tabs>
                  <w:tab w:val="right" w:leader="dot" w:pos="9350"/>
                </w:tabs>
                <w:rPr>
                  <w:rFonts w:cstheme="minorBidi"/>
                  <w:noProof/>
                  <w:lang w:val="en-GB" w:eastAsia="en-GB"/>
                </w:rPr>
              </w:pPr>
              <w:hyperlink w:anchor="_Toc86916491" w:history="1">
                <w:r w:rsidR="001A7953" w:rsidRPr="001E4108">
                  <w:rPr>
                    <w:rStyle w:val="Hyperlink"/>
                    <w:rFonts w:ascii="Times New Roman" w:hAnsi="Times New Roman"/>
                    <w:noProof/>
                  </w:rPr>
                  <w:t>Reporting Module</w:t>
                </w:r>
                <w:r w:rsidR="001A7953">
                  <w:rPr>
                    <w:noProof/>
                    <w:webHidden/>
                  </w:rPr>
                  <w:tab/>
                </w:r>
                <w:r w:rsidR="001A7953">
                  <w:rPr>
                    <w:noProof/>
                    <w:webHidden/>
                  </w:rPr>
                  <w:fldChar w:fldCharType="begin"/>
                </w:r>
                <w:r w:rsidR="001A7953">
                  <w:rPr>
                    <w:noProof/>
                    <w:webHidden/>
                  </w:rPr>
                  <w:instrText xml:space="preserve"> PAGEREF _Toc86916491 \h </w:instrText>
                </w:r>
                <w:r w:rsidR="001A7953">
                  <w:rPr>
                    <w:noProof/>
                    <w:webHidden/>
                  </w:rPr>
                </w:r>
                <w:r w:rsidR="001A7953">
                  <w:rPr>
                    <w:noProof/>
                    <w:webHidden/>
                  </w:rPr>
                  <w:fldChar w:fldCharType="separate"/>
                </w:r>
                <w:r w:rsidR="001A7953">
                  <w:rPr>
                    <w:noProof/>
                    <w:webHidden/>
                  </w:rPr>
                  <w:t>22</w:t>
                </w:r>
                <w:r w:rsidR="001A7953">
                  <w:rPr>
                    <w:noProof/>
                    <w:webHidden/>
                  </w:rPr>
                  <w:fldChar w:fldCharType="end"/>
                </w:r>
              </w:hyperlink>
            </w:p>
            <w:p w14:paraId="7D073209" w14:textId="499A7A55" w:rsidR="001A7953" w:rsidRDefault="00F875A2">
              <w:pPr>
                <w:pStyle w:val="TOC3"/>
                <w:tabs>
                  <w:tab w:val="right" w:leader="dot" w:pos="9350"/>
                </w:tabs>
                <w:rPr>
                  <w:rFonts w:cstheme="minorBidi"/>
                  <w:noProof/>
                  <w:lang w:val="en-GB" w:eastAsia="en-GB"/>
                </w:rPr>
              </w:pPr>
              <w:hyperlink w:anchor="_Toc86916492" w:history="1">
                <w:r w:rsidR="001A7953" w:rsidRPr="001E4108">
                  <w:rPr>
                    <w:rStyle w:val="Hyperlink"/>
                    <w:rFonts w:ascii="Times New Roman" w:hAnsi="Times New Roman"/>
                    <w:noProof/>
                  </w:rPr>
                  <w:t>Pivot Reports</w:t>
                </w:r>
                <w:r w:rsidR="001A7953">
                  <w:rPr>
                    <w:noProof/>
                    <w:webHidden/>
                  </w:rPr>
                  <w:tab/>
                </w:r>
                <w:r w:rsidR="001A7953">
                  <w:rPr>
                    <w:noProof/>
                    <w:webHidden/>
                  </w:rPr>
                  <w:fldChar w:fldCharType="begin"/>
                </w:r>
                <w:r w:rsidR="001A7953">
                  <w:rPr>
                    <w:noProof/>
                    <w:webHidden/>
                  </w:rPr>
                  <w:instrText xml:space="preserve"> PAGEREF _Toc86916492 \h </w:instrText>
                </w:r>
                <w:r w:rsidR="001A7953">
                  <w:rPr>
                    <w:noProof/>
                    <w:webHidden/>
                  </w:rPr>
                </w:r>
                <w:r w:rsidR="001A7953">
                  <w:rPr>
                    <w:noProof/>
                    <w:webHidden/>
                  </w:rPr>
                  <w:fldChar w:fldCharType="separate"/>
                </w:r>
                <w:r w:rsidR="001A7953">
                  <w:rPr>
                    <w:noProof/>
                    <w:webHidden/>
                  </w:rPr>
                  <w:t>22</w:t>
                </w:r>
                <w:r w:rsidR="001A7953">
                  <w:rPr>
                    <w:noProof/>
                    <w:webHidden/>
                  </w:rPr>
                  <w:fldChar w:fldCharType="end"/>
                </w:r>
              </w:hyperlink>
            </w:p>
            <w:p w14:paraId="18178952" w14:textId="1C291F95" w:rsidR="001A7953" w:rsidRDefault="00F875A2">
              <w:pPr>
                <w:pStyle w:val="TOC3"/>
                <w:tabs>
                  <w:tab w:val="right" w:leader="dot" w:pos="9350"/>
                </w:tabs>
                <w:rPr>
                  <w:rFonts w:cstheme="minorBidi"/>
                  <w:noProof/>
                  <w:lang w:val="en-GB" w:eastAsia="en-GB"/>
                </w:rPr>
              </w:pPr>
              <w:hyperlink w:anchor="_Toc86916493" w:history="1">
                <w:r w:rsidR="001A7953" w:rsidRPr="001E4108">
                  <w:rPr>
                    <w:rStyle w:val="Hyperlink"/>
                    <w:rFonts w:ascii="Times New Roman" w:hAnsi="Times New Roman"/>
                    <w:noProof/>
                  </w:rPr>
                  <w:t>Comprehensive Reports</w:t>
                </w:r>
                <w:r w:rsidR="001A7953">
                  <w:rPr>
                    <w:noProof/>
                    <w:webHidden/>
                  </w:rPr>
                  <w:tab/>
                </w:r>
                <w:r w:rsidR="001A7953">
                  <w:rPr>
                    <w:noProof/>
                    <w:webHidden/>
                  </w:rPr>
                  <w:fldChar w:fldCharType="begin"/>
                </w:r>
                <w:r w:rsidR="001A7953">
                  <w:rPr>
                    <w:noProof/>
                    <w:webHidden/>
                  </w:rPr>
                  <w:instrText xml:space="preserve"> PAGEREF _Toc86916493 \h </w:instrText>
                </w:r>
                <w:r w:rsidR="001A7953">
                  <w:rPr>
                    <w:noProof/>
                    <w:webHidden/>
                  </w:rPr>
                </w:r>
                <w:r w:rsidR="001A7953">
                  <w:rPr>
                    <w:noProof/>
                    <w:webHidden/>
                  </w:rPr>
                  <w:fldChar w:fldCharType="separate"/>
                </w:r>
                <w:r w:rsidR="001A7953">
                  <w:rPr>
                    <w:noProof/>
                    <w:webHidden/>
                  </w:rPr>
                  <w:t>23</w:t>
                </w:r>
                <w:r w:rsidR="001A7953">
                  <w:rPr>
                    <w:noProof/>
                    <w:webHidden/>
                  </w:rPr>
                  <w:fldChar w:fldCharType="end"/>
                </w:r>
              </w:hyperlink>
            </w:p>
            <w:p w14:paraId="59FBC09D" w14:textId="627D2C61" w:rsidR="001A7953" w:rsidRDefault="00F875A2">
              <w:pPr>
                <w:pStyle w:val="TOC2"/>
                <w:tabs>
                  <w:tab w:val="right" w:leader="dot" w:pos="9350"/>
                </w:tabs>
                <w:rPr>
                  <w:rFonts w:cstheme="minorBidi"/>
                  <w:noProof/>
                  <w:lang w:val="en-GB" w:eastAsia="en-GB"/>
                </w:rPr>
              </w:pPr>
              <w:hyperlink w:anchor="_Toc86916494" w:history="1">
                <w:r w:rsidR="001A7953" w:rsidRPr="001E4108">
                  <w:rPr>
                    <w:rStyle w:val="Hyperlink"/>
                    <w:rFonts w:ascii="Times New Roman" w:hAnsi="Times New Roman"/>
                    <w:noProof/>
                  </w:rPr>
                  <w:t>Presence Status</w:t>
                </w:r>
                <w:r w:rsidR="001A7953">
                  <w:rPr>
                    <w:noProof/>
                    <w:webHidden/>
                  </w:rPr>
                  <w:tab/>
                </w:r>
                <w:r w:rsidR="001A7953">
                  <w:rPr>
                    <w:noProof/>
                    <w:webHidden/>
                  </w:rPr>
                  <w:fldChar w:fldCharType="begin"/>
                </w:r>
                <w:r w:rsidR="001A7953">
                  <w:rPr>
                    <w:noProof/>
                    <w:webHidden/>
                  </w:rPr>
                  <w:instrText xml:space="preserve"> PAGEREF _Toc86916494 \h </w:instrText>
                </w:r>
                <w:r w:rsidR="001A7953">
                  <w:rPr>
                    <w:noProof/>
                    <w:webHidden/>
                  </w:rPr>
                </w:r>
                <w:r w:rsidR="001A7953">
                  <w:rPr>
                    <w:noProof/>
                    <w:webHidden/>
                  </w:rPr>
                  <w:fldChar w:fldCharType="separate"/>
                </w:r>
                <w:r w:rsidR="001A7953">
                  <w:rPr>
                    <w:noProof/>
                    <w:webHidden/>
                  </w:rPr>
                  <w:t>23</w:t>
                </w:r>
                <w:r w:rsidR="001A7953">
                  <w:rPr>
                    <w:noProof/>
                    <w:webHidden/>
                  </w:rPr>
                  <w:fldChar w:fldCharType="end"/>
                </w:r>
              </w:hyperlink>
            </w:p>
            <w:p w14:paraId="2A193F39" w14:textId="2895B65F" w:rsidR="001A7953" w:rsidRDefault="00F875A2">
              <w:pPr>
                <w:pStyle w:val="TOC1"/>
                <w:tabs>
                  <w:tab w:val="right" w:leader="dot" w:pos="9350"/>
                </w:tabs>
                <w:rPr>
                  <w:rFonts w:cstheme="minorBidi"/>
                  <w:noProof/>
                  <w:lang w:val="en-GB" w:eastAsia="en-GB"/>
                </w:rPr>
              </w:pPr>
              <w:hyperlink w:anchor="_Toc86916495" w:history="1">
                <w:r w:rsidR="001A7953" w:rsidRPr="001E4108">
                  <w:rPr>
                    <w:rStyle w:val="Hyperlink"/>
                    <w:rFonts w:ascii="Times New Roman" w:eastAsiaTheme="minorHAnsi" w:hAnsi="Times New Roman"/>
                    <w:noProof/>
                  </w:rPr>
                  <w:t>Approval Form</w:t>
                </w:r>
                <w:r w:rsidR="001A7953">
                  <w:rPr>
                    <w:noProof/>
                    <w:webHidden/>
                  </w:rPr>
                  <w:tab/>
                </w:r>
                <w:r w:rsidR="001A7953">
                  <w:rPr>
                    <w:noProof/>
                    <w:webHidden/>
                  </w:rPr>
                  <w:fldChar w:fldCharType="begin"/>
                </w:r>
                <w:r w:rsidR="001A7953">
                  <w:rPr>
                    <w:noProof/>
                    <w:webHidden/>
                  </w:rPr>
                  <w:instrText xml:space="preserve"> PAGEREF _Toc86916495 \h </w:instrText>
                </w:r>
                <w:r w:rsidR="001A7953">
                  <w:rPr>
                    <w:noProof/>
                    <w:webHidden/>
                  </w:rPr>
                </w:r>
                <w:r w:rsidR="001A7953">
                  <w:rPr>
                    <w:noProof/>
                    <w:webHidden/>
                  </w:rPr>
                  <w:fldChar w:fldCharType="separate"/>
                </w:r>
                <w:r w:rsidR="001A7953">
                  <w:rPr>
                    <w:noProof/>
                    <w:webHidden/>
                  </w:rPr>
                  <w:t>24</w:t>
                </w:r>
                <w:r w:rsidR="001A7953">
                  <w:rPr>
                    <w:noProof/>
                    <w:webHidden/>
                  </w:rPr>
                  <w:fldChar w:fldCharType="end"/>
                </w:r>
              </w:hyperlink>
            </w:p>
            <w:p w14:paraId="415DF43C" w14:textId="7A2E30F2" w:rsidR="00175327" w:rsidRDefault="00175327">
              <w:r>
                <w:rPr>
                  <w:b/>
                  <w:bCs/>
                  <w:noProof/>
                </w:rPr>
                <w:fldChar w:fldCharType="end"/>
              </w:r>
            </w:p>
          </w:sdtContent>
        </w:sdt>
        <w:p w14:paraId="5AE849F1" w14:textId="77777777" w:rsidR="001C3A98" w:rsidRDefault="001C3A98">
          <w:pPr>
            <w:sectPr w:rsidR="001C3A98" w:rsidSect="001A795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titlePg/>
              <w:docGrid w:linePitch="360"/>
            </w:sectPr>
          </w:pPr>
        </w:p>
        <w:p w14:paraId="1C698F80" w14:textId="77777777" w:rsidR="002D2F06" w:rsidRPr="004B0CC2" w:rsidRDefault="001C3A98" w:rsidP="001C3A98">
          <w:pPr>
            <w:pStyle w:val="Heading1"/>
          </w:pPr>
          <w:bookmarkStart w:id="2" w:name="_Toc86916469"/>
          <w:r>
            <w:lastRenderedPageBreak/>
            <w:t>Table of Figures</w:t>
          </w:r>
        </w:p>
      </w:sdtContent>
    </w:sdt>
    <w:bookmarkEnd w:id="2" w:displacedByCustomXml="prev"/>
    <w:p w14:paraId="1DCAD6E9" w14:textId="0268F496" w:rsidR="00B448BF" w:rsidRDefault="001C3A98">
      <w:pPr>
        <w:pStyle w:val="TableofFigures"/>
        <w:tabs>
          <w:tab w:val="right" w:leader="dot" w:pos="9350"/>
        </w:tabs>
        <w:rPr>
          <w:rFonts w:eastAsiaTheme="minorEastAsia"/>
          <w:noProof/>
          <w:lang w:val="en-GB" w:eastAsia="en-GB"/>
        </w:rPr>
      </w:pPr>
      <w:r>
        <w:rPr>
          <w:b/>
          <w:sz w:val="20"/>
        </w:rPr>
        <w:fldChar w:fldCharType="begin"/>
      </w:r>
      <w:r>
        <w:rPr>
          <w:b/>
          <w:sz w:val="20"/>
        </w:rPr>
        <w:instrText xml:space="preserve"> TOC \h \z \c "Figure" </w:instrText>
      </w:r>
      <w:r>
        <w:rPr>
          <w:b/>
          <w:sz w:val="20"/>
        </w:rPr>
        <w:fldChar w:fldCharType="separate"/>
      </w:r>
      <w:r w:rsidR="00F875A2">
        <w:fldChar w:fldCharType="begin"/>
      </w:r>
      <w:r w:rsidR="00F875A2">
        <w:instrText xml:space="preserve"> HYPERLINK \l "_Toc86058394" </w:instrText>
      </w:r>
      <w:r w:rsidR="00F875A2">
        <w:fldChar w:fldCharType="separate"/>
      </w:r>
      <w:r w:rsidR="00B448BF" w:rsidRPr="00D836E7">
        <w:rPr>
          <w:rStyle w:val="Hyperlink"/>
          <w:noProof/>
        </w:rPr>
        <w:t>Figure 1: Call pop up form - first page</w:t>
      </w:r>
      <w:r w:rsidR="00B448BF">
        <w:rPr>
          <w:noProof/>
          <w:webHidden/>
        </w:rPr>
        <w:tab/>
      </w:r>
      <w:r w:rsidR="00B448BF">
        <w:rPr>
          <w:noProof/>
          <w:webHidden/>
        </w:rPr>
        <w:fldChar w:fldCharType="begin"/>
      </w:r>
      <w:r w:rsidR="00B448BF">
        <w:rPr>
          <w:noProof/>
          <w:webHidden/>
        </w:rPr>
        <w:instrText xml:space="preserve"> PAGEREF _Toc86058394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r w:rsidR="00F875A2">
        <w:rPr>
          <w:noProof/>
        </w:rPr>
        <w:fldChar w:fldCharType="end"/>
      </w:r>
    </w:p>
    <w:p w14:paraId="09A35D19" w14:textId="43D7FD8B"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"_Toc86058395" </w:instrText>
      </w:r>
      <w:r>
        <w:fldChar w:fldCharType="separate"/>
      </w:r>
      <w:r w:rsidR="00B448BF" w:rsidRPr="00D836E7">
        <w:rPr>
          <w:rStyle w:val="Hyperlink"/>
          <w:noProof/>
        </w:rPr>
        <w:t>Figure 2: Contact search form for new walk-in case</w:t>
      </w:r>
      <w:r w:rsidR="00B448BF">
        <w:rPr>
          <w:noProof/>
          <w:webHidden/>
        </w:rPr>
        <w:tab/>
      </w:r>
      <w:r w:rsidR="00B448BF">
        <w:rPr>
          <w:noProof/>
          <w:webHidden/>
        </w:rPr>
        <w:fldChar w:fldCharType="begin"/>
      </w:r>
      <w:r w:rsidR="00B448BF">
        <w:rPr>
          <w:noProof/>
          <w:webHidden/>
        </w:rPr>
        <w:instrText xml:space="preserve"> PAGEREF _Toc86058395 \h </w:instrText>
      </w:r>
      <w:r w:rsidR="00B448BF">
        <w:rPr>
          <w:noProof/>
          <w:webHidden/>
        </w:rPr>
      </w:r>
      <w:r w:rsidR="00B448BF">
        <w:rPr>
          <w:noProof/>
          <w:webHidden/>
        </w:rPr>
        <w:fldChar w:fldCharType="separate"/>
      </w:r>
      <w:r w:rsidR="00B448BF">
        <w:rPr>
          <w:noProof/>
          <w:webHidden/>
        </w:rPr>
        <w:t>2</w:t>
      </w:r>
      <w:r w:rsidR="00B448BF">
        <w:rPr>
          <w:noProof/>
          <w:webHidden/>
        </w:rPr>
        <w:fldChar w:fldCharType="end"/>
      </w:r>
      <w:r>
        <w:rPr>
          <w:noProof/>
        </w:rPr>
        <w:fldChar w:fldCharType="end"/>
      </w:r>
    </w:p>
    <w:p w14:paraId="5B374140" w14:textId="7D993227"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w:instrText>
      </w:r>
      <w:r>
        <w:instrText xml:space="preserve">"_Toc86058396" </w:instrText>
      </w:r>
      <w:r>
        <w:fldChar w:fldCharType="separate"/>
      </w:r>
      <w:r w:rsidR="00B448BF" w:rsidRPr="00D836E7">
        <w:rPr>
          <w:rStyle w:val="Hyperlink"/>
          <w:noProof/>
        </w:rPr>
        <w:t>Figure 3: Reporter search results for new walk-in case</w:t>
      </w:r>
      <w:r w:rsidR="00B448BF">
        <w:rPr>
          <w:noProof/>
          <w:webHidden/>
        </w:rPr>
        <w:tab/>
      </w:r>
      <w:r w:rsidR="00B448BF">
        <w:rPr>
          <w:noProof/>
          <w:webHidden/>
        </w:rPr>
        <w:fldChar w:fldCharType="begin"/>
      </w:r>
      <w:r w:rsidR="00B448BF">
        <w:rPr>
          <w:noProof/>
          <w:webHidden/>
        </w:rPr>
        <w:instrText xml:space="preserve"> PAGEREF _Toc86058396 \h </w:instrText>
      </w:r>
      <w:r w:rsidR="00B448BF">
        <w:rPr>
          <w:noProof/>
          <w:webHidden/>
        </w:rPr>
      </w:r>
      <w:r w:rsidR="00B448BF">
        <w:rPr>
          <w:noProof/>
          <w:webHidden/>
        </w:rPr>
        <w:fldChar w:fldCharType="separate"/>
      </w:r>
      <w:r w:rsidR="00B448BF">
        <w:rPr>
          <w:noProof/>
          <w:webHidden/>
        </w:rPr>
        <w:t>3</w:t>
      </w:r>
      <w:r w:rsidR="00B448BF">
        <w:rPr>
          <w:noProof/>
          <w:webHidden/>
        </w:rPr>
        <w:fldChar w:fldCharType="end"/>
      </w:r>
      <w:r>
        <w:rPr>
          <w:noProof/>
        </w:rPr>
        <w:fldChar w:fldCharType="end"/>
      </w:r>
    </w:p>
    <w:p w14:paraId="71CF24CA" w14:textId="193E5502"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"_Toc86058397" </w:instrText>
      </w:r>
      <w:r>
        <w:fldChar w:fldCharType="separate"/>
      </w:r>
      <w:r w:rsidR="00B448BF" w:rsidRPr="00D836E7">
        <w:rPr>
          <w:rStyle w:val="Hyperlink"/>
          <w:noProof/>
        </w:rPr>
        <w:t>Figure 4: Tabbed case capture form</w:t>
      </w:r>
      <w:r w:rsidR="00B448BF">
        <w:rPr>
          <w:noProof/>
          <w:webHidden/>
        </w:rPr>
        <w:tab/>
      </w:r>
      <w:r w:rsidR="00B448BF">
        <w:rPr>
          <w:noProof/>
          <w:webHidden/>
        </w:rPr>
        <w:fldChar w:fldCharType="begin"/>
      </w:r>
      <w:r w:rsidR="00B448BF">
        <w:rPr>
          <w:noProof/>
          <w:webHidden/>
        </w:rPr>
        <w:instrText xml:space="preserve"> PAGEREF _Toc86058397 \h </w:instrText>
      </w:r>
      <w:r w:rsidR="00B448BF">
        <w:rPr>
          <w:noProof/>
          <w:webHidden/>
        </w:rPr>
      </w:r>
      <w:r w:rsidR="00B448BF">
        <w:rPr>
          <w:noProof/>
          <w:webHidden/>
        </w:rPr>
        <w:fldChar w:fldCharType="separate"/>
      </w:r>
      <w:r w:rsidR="00B448BF">
        <w:rPr>
          <w:noProof/>
          <w:webHidden/>
        </w:rPr>
        <w:t>5</w:t>
      </w:r>
      <w:r w:rsidR="00B448BF">
        <w:rPr>
          <w:noProof/>
          <w:webHidden/>
        </w:rPr>
        <w:fldChar w:fldCharType="end"/>
      </w:r>
      <w:r>
        <w:rPr>
          <w:noProof/>
        </w:rPr>
        <w:fldChar w:fldCharType="end"/>
      </w:r>
    </w:p>
    <w:p w14:paraId="32C352D8" w14:textId="0BEE908A"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"_Toc86058398" </w:instrText>
      </w:r>
      <w:r>
        <w:fldChar w:fldCharType="separate"/>
      </w:r>
      <w:r w:rsidR="00B448BF" w:rsidRPr="00D836E7">
        <w:rPr>
          <w:rStyle w:val="Hyperlink"/>
          <w:noProof/>
        </w:rPr>
        <w:t>Figure 5:Case Capture flow</w:t>
      </w:r>
      <w:r w:rsidR="00B448BF">
        <w:rPr>
          <w:noProof/>
          <w:webHidden/>
        </w:rPr>
        <w:tab/>
      </w:r>
      <w:r w:rsidR="00B448BF">
        <w:rPr>
          <w:noProof/>
          <w:webHidden/>
        </w:rPr>
        <w:fldChar w:fldCharType="begin"/>
      </w:r>
      <w:r w:rsidR="00B448BF">
        <w:rPr>
          <w:noProof/>
          <w:webHidden/>
        </w:rPr>
        <w:instrText xml:space="preserve"> PAGEREF _Toc86058398 \h </w:instrText>
      </w:r>
      <w:r w:rsidR="00B448BF">
        <w:rPr>
          <w:noProof/>
          <w:webHidden/>
        </w:rPr>
      </w:r>
      <w:r w:rsidR="00B448BF">
        <w:rPr>
          <w:noProof/>
          <w:webHidden/>
        </w:rPr>
        <w:fldChar w:fldCharType="separate"/>
      </w:r>
      <w:r w:rsidR="00B448BF">
        <w:rPr>
          <w:noProof/>
          <w:webHidden/>
        </w:rPr>
        <w:t>12</w:t>
      </w:r>
      <w:r w:rsidR="00B448BF">
        <w:rPr>
          <w:noProof/>
          <w:webHidden/>
        </w:rPr>
        <w:fldChar w:fldCharType="end"/>
      </w:r>
      <w:r>
        <w:rPr>
          <w:noProof/>
        </w:rPr>
        <w:fldChar w:fldCharType="end"/>
      </w:r>
    </w:p>
    <w:p w14:paraId="0A4DECE2" w14:textId="10AD698C"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"_Toc86058399" </w:instrText>
      </w:r>
      <w:r>
        <w:fldChar w:fldCharType="separate"/>
      </w:r>
      <w:r w:rsidR="00B448BF" w:rsidRPr="00D836E7">
        <w:rPr>
          <w:rStyle w:val="Hyperlink"/>
          <w:noProof/>
        </w:rPr>
        <w:t>Figure 6: Other Sources Information flow</w:t>
      </w:r>
      <w:r w:rsidR="00B448BF">
        <w:rPr>
          <w:noProof/>
          <w:webHidden/>
        </w:rPr>
        <w:tab/>
      </w:r>
      <w:r w:rsidR="00B448BF">
        <w:rPr>
          <w:noProof/>
          <w:webHidden/>
        </w:rPr>
        <w:fldChar w:fldCharType="begin"/>
      </w:r>
      <w:r w:rsidR="00B448BF">
        <w:rPr>
          <w:noProof/>
          <w:webHidden/>
        </w:rPr>
        <w:instrText xml:space="preserve"> PAGEREF _Toc86058399 \h </w:instrText>
      </w:r>
      <w:r w:rsidR="00B448BF">
        <w:rPr>
          <w:noProof/>
          <w:webHidden/>
        </w:rPr>
      </w:r>
      <w:r w:rsidR="00B448BF">
        <w:rPr>
          <w:noProof/>
          <w:webHidden/>
        </w:rPr>
        <w:fldChar w:fldCharType="separate"/>
      </w:r>
      <w:r w:rsidR="00B448BF">
        <w:rPr>
          <w:noProof/>
          <w:webHidden/>
        </w:rPr>
        <w:t>13</w:t>
      </w:r>
      <w:r w:rsidR="00B448BF">
        <w:rPr>
          <w:noProof/>
          <w:webHidden/>
        </w:rPr>
        <w:fldChar w:fldCharType="end"/>
      </w:r>
      <w:r>
        <w:rPr>
          <w:noProof/>
        </w:rPr>
        <w:fldChar w:fldCharType="end"/>
      </w:r>
    </w:p>
    <w:p w14:paraId="6A85475B" w14:textId="6809819E"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"_Toc86058400" </w:instrText>
      </w:r>
      <w:r>
        <w:fldChar w:fldCharType="separate"/>
      </w:r>
      <w:r w:rsidR="00B448BF" w:rsidRPr="00D836E7">
        <w:rPr>
          <w:rStyle w:val="Hyperlink"/>
          <w:noProof/>
        </w:rPr>
        <w:t>Figure 7: Quality Analysis Form</w:t>
      </w:r>
      <w:r w:rsidR="00B448BF">
        <w:rPr>
          <w:noProof/>
          <w:webHidden/>
        </w:rPr>
        <w:tab/>
      </w:r>
      <w:r w:rsidR="00B448BF">
        <w:rPr>
          <w:noProof/>
          <w:webHidden/>
        </w:rPr>
        <w:fldChar w:fldCharType="begin"/>
      </w:r>
      <w:r w:rsidR="00B448BF">
        <w:rPr>
          <w:noProof/>
          <w:webHidden/>
        </w:rPr>
        <w:instrText xml:space="preserve"> PAGEREF _Toc86058400 \h </w:instrText>
      </w:r>
      <w:r w:rsidR="00B448BF">
        <w:rPr>
          <w:noProof/>
          <w:webHidden/>
        </w:rPr>
      </w:r>
      <w:r w:rsidR="00B448BF">
        <w:rPr>
          <w:noProof/>
          <w:webHidden/>
        </w:rPr>
        <w:fldChar w:fldCharType="separate"/>
      </w:r>
      <w:r w:rsidR="00B448BF">
        <w:rPr>
          <w:noProof/>
          <w:webHidden/>
        </w:rPr>
        <w:t>18</w:t>
      </w:r>
      <w:r w:rsidR="00B448BF">
        <w:rPr>
          <w:noProof/>
          <w:webHidden/>
        </w:rPr>
        <w:fldChar w:fldCharType="end"/>
      </w:r>
      <w:r>
        <w:rPr>
          <w:noProof/>
        </w:rPr>
        <w:fldChar w:fldCharType="end"/>
      </w:r>
    </w:p>
    <w:p w14:paraId="160F632D" w14:textId="22B88F97"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"_Toc86058401" </w:instrText>
      </w:r>
      <w:r>
        <w:fldChar w:fldCharType="separate"/>
      </w:r>
      <w:r w:rsidR="00B448BF" w:rsidRPr="00D836E7">
        <w:rPr>
          <w:rStyle w:val="Hyperlink"/>
          <w:noProof/>
        </w:rPr>
        <w:t>Figure 8: Pivot Report</w:t>
      </w:r>
      <w:r w:rsidR="00B448BF">
        <w:rPr>
          <w:noProof/>
          <w:webHidden/>
        </w:rPr>
        <w:tab/>
      </w:r>
      <w:r w:rsidR="00B448BF">
        <w:rPr>
          <w:noProof/>
          <w:webHidden/>
        </w:rPr>
        <w:fldChar w:fldCharType="begin"/>
      </w:r>
      <w:r w:rsidR="00B448BF">
        <w:rPr>
          <w:noProof/>
          <w:webHidden/>
        </w:rPr>
        <w:instrText xml:space="preserve"> PAGEREF _Toc86058401 \h </w:instrText>
      </w:r>
      <w:r w:rsidR="00B448BF">
        <w:rPr>
          <w:noProof/>
          <w:webHidden/>
        </w:rPr>
      </w:r>
      <w:r w:rsidR="00B448BF">
        <w:rPr>
          <w:noProof/>
          <w:webHidden/>
        </w:rPr>
        <w:fldChar w:fldCharType="separate"/>
      </w:r>
      <w:r w:rsidR="00B448BF">
        <w:rPr>
          <w:noProof/>
          <w:webHidden/>
        </w:rPr>
        <w:t>20</w:t>
      </w:r>
      <w:r w:rsidR="00B448BF">
        <w:rPr>
          <w:noProof/>
          <w:webHidden/>
        </w:rPr>
        <w:fldChar w:fldCharType="end"/>
      </w:r>
      <w:r>
        <w:rPr>
          <w:noProof/>
        </w:rPr>
        <w:fldChar w:fldCharType="end"/>
      </w:r>
    </w:p>
    <w:p w14:paraId="675C6526" w14:textId="0579E6BA" w:rsidR="00B448BF" w:rsidRDefault="00F875A2">
      <w:pPr>
        <w:pStyle w:val="TableofFigures"/>
        <w:tabs>
          <w:tab w:val="right" w:leader="dot" w:pos="9350"/>
        </w:tabs>
        <w:rPr>
          <w:rFonts w:eastAsiaTheme="minorEastAsia"/>
          <w:noProof/>
          <w:lang w:val="en-GB" w:eastAsia="en-GB"/>
        </w:rPr>
      </w:pPr>
      <w:r>
        <w:fldChar w:fldCharType="begin"/>
      </w:r>
      <w:r>
        <w:instrText xml:space="preserve"> HYPERLINK \l "_Toc86058402" </w:instrText>
      </w:r>
      <w:r>
        <w:fldChar w:fldCharType="separate"/>
      </w:r>
      <w:r w:rsidR="00B448BF" w:rsidRPr="00D836E7">
        <w:rPr>
          <w:rStyle w:val="Hyperlink"/>
          <w:noProof/>
        </w:rPr>
        <w:t>Figure 9: User Presence Page</w:t>
      </w:r>
      <w:r w:rsidR="00B448BF">
        <w:rPr>
          <w:noProof/>
          <w:webHidden/>
        </w:rPr>
        <w:tab/>
      </w:r>
      <w:r w:rsidR="00B448BF">
        <w:rPr>
          <w:noProof/>
          <w:webHidden/>
        </w:rPr>
        <w:fldChar w:fldCharType="begin"/>
      </w:r>
      <w:r w:rsidR="00B448BF">
        <w:rPr>
          <w:noProof/>
          <w:webHidden/>
        </w:rPr>
        <w:instrText xml:space="preserve"> PAGEREF _Toc86058402 \h </w:instrText>
      </w:r>
      <w:r w:rsidR="00B448BF">
        <w:rPr>
          <w:noProof/>
          <w:webHidden/>
        </w:rPr>
      </w:r>
      <w:r w:rsidR="00B448BF">
        <w:rPr>
          <w:noProof/>
          <w:webHidden/>
        </w:rPr>
        <w:fldChar w:fldCharType="separate"/>
      </w:r>
      <w:r w:rsidR="00B448BF">
        <w:rPr>
          <w:noProof/>
          <w:webHidden/>
        </w:rPr>
        <w:t>22</w:t>
      </w:r>
      <w:r w:rsidR="00B448BF">
        <w:rPr>
          <w:noProof/>
          <w:webHidden/>
        </w:rPr>
        <w:fldChar w:fldCharType="end"/>
      </w:r>
      <w:r>
        <w:rPr>
          <w:noProof/>
        </w:rPr>
        <w:fldChar w:fldCharType="end"/>
      </w:r>
    </w:p>
    <w:p w14:paraId="258E72C8" w14:textId="5438B028" w:rsidR="00C01816" w:rsidRDefault="001C3A98" w:rsidP="00A9394D">
      <w:pPr>
        <w:rPr>
          <w:b/>
          <w:sz w:val="20"/>
        </w:rPr>
        <w:sectPr w:rsidR="00C01816" w:rsidSect="00E56B6B">
          <w:pgSz w:w="12240" w:h="15840"/>
          <w:pgMar w:top="1440" w:right="1440" w:bottom="1440" w:left="1440" w:header="720" w:footer="720" w:gutter="0"/>
          <w:pgNumType w:fmt="lowerRoman"/>
          <w:cols w:space="720"/>
          <w:titlePg/>
          <w:docGrid w:linePitch="360"/>
          <w:sectPrChange w:id="3" w:author="Kemboi Cheruiyot" w:date="2021-11-04T11:21:00Z">
            <w:sectPr w:rsidR="00C01816" w:rsidSect="00E56B6B">
              <w:pgMar w:top="1440" w:right="1440" w:bottom="1440" w:left="1440" w:header="720" w:footer="720" w:gutter="0"/>
            </w:sectPr>
          </w:sectPrChange>
        </w:sectPr>
      </w:pPr>
      <w:r>
        <w:rPr>
          <w:b/>
          <w:sz w:val="20"/>
        </w:rPr>
        <w:fldChar w:fldCharType="end"/>
      </w:r>
    </w:p>
    <w:p w14:paraId="64D61634" w14:textId="77777777" w:rsidR="00A9394D" w:rsidRPr="009A73C4" w:rsidRDefault="00A9394D" w:rsidP="00C01816">
      <w:pPr>
        <w:pStyle w:val="Heading1"/>
        <w:rPr>
          <w:rFonts w:ascii="Times New Roman" w:hAnsi="Times New Roman" w:cs="Times New Roman"/>
        </w:rPr>
      </w:pPr>
      <w:bookmarkStart w:id="4" w:name="_Toc86916470"/>
      <w:r w:rsidRPr="009A73C4">
        <w:rPr>
          <w:rFonts w:ascii="Times New Roman" w:hAnsi="Times New Roman" w:cs="Times New Roman"/>
        </w:rPr>
        <w:lastRenderedPageBreak/>
        <w:t>Introduction</w:t>
      </w:r>
      <w:bookmarkEnd w:id="4"/>
    </w:p>
    <w:p w14:paraId="02F547BA" w14:textId="6840C099" w:rsidR="006527CB" w:rsidRPr="006527CB" w:rsidRDefault="006527CB" w:rsidP="006527CB">
      <w:pPr>
        <w:jc w:val="both"/>
        <w:rPr>
          <w:rFonts w:ascii="Times New Roman" w:hAnsi="Times New Roman" w:cs="Times New Roman"/>
          <w:sz w:val="24"/>
        </w:rPr>
      </w:pPr>
      <w:r w:rsidRPr="006527CB">
        <w:rPr>
          <w:rFonts w:ascii="Times New Roman" w:hAnsi="Times New Roman" w:cs="Times New Roman"/>
          <w:sz w:val="24"/>
        </w:rPr>
        <w:t>In 2005, a multi-sectoral task force was established in Lesotho to provide technical support and to initiate the establishment of a National Child Helpline. The Task Force comprised of representatives from Ministry of Justice, Human Rights and Correctional Services (Probation Unit), Ministry of Health &amp; Social Welfare, Ministry of Gender, Youth, Sports and Recreation, Ministry of Education &amp; Training, Ministry of Home Affairs (Child and Gender Protection Unit), NGO-C and UNICEF.</w:t>
      </w:r>
    </w:p>
    <w:p w14:paraId="612FFD95" w14:textId="5A237EAD" w:rsidR="00227533" w:rsidRPr="006527CB" w:rsidRDefault="006527CB" w:rsidP="006527CB">
      <w:pPr>
        <w:jc w:val="both"/>
        <w:rPr>
          <w:rFonts w:ascii="Times New Roman" w:hAnsi="Times New Roman" w:cs="Times New Roman"/>
          <w:sz w:val="24"/>
        </w:rPr>
      </w:pPr>
      <w:r w:rsidRPr="006527CB">
        <w:rPr>
          <w:rFonts w:ascii="Times New Roman" w:hAnsi="Times New Roman" w:cs="Times New Roman"/>
          <w:sz w:val="24"/>
        </w:rPr>
        <w:t>Through a consultative process with organizations working with and for children, a concept note for the Lesotho Child Helpline was developed.</w:t>
      </w:r>
    </w:p>
    <w:p w14:paraId="092016BF" w14:textId="1C90793A" w:rsidR="00433C33" w:rsidRPr="009A73C4" w:rsidRDefault="00C01816" w:rsidP="00B56621">
      <w:pPr>
        <w:pStyle w:val="Heading1"/>
        <w:rPr>
          <w:rFonts w:ascii="Times New Roman" w:hAnsi="Times New Roman" w:cs="Times New Roman"/>
        </w:rPr>
      </w:pPr>
      <w:bookmarkStart w:id="5" w:name="_Toc86916471"/>
      <w:r w:rsidRPr="009A73C4">
        <w:rPr>
          <w:rFonts w:ascii="Times New Roman" w:hAnsi="Times New Roman" w:cs="Times New Roman"/>
        </w:rPr>
        <w:t>Functional Requirements &amp; Features</w:t>
      </w:r>
      <w:bookmarkEnd w:id="5"/>
    </w:p>
    <w:p w14:paraId="1A427DD7" w14:textId="77777777" w:rsidR="006F43AC" w:rsidRPr="009A73C4" w:rsidRDefault="006F43AC" w:rsidP="00B56621">
      <w:pPr>
        <w:pStyle w:val="Heading3"/>
        <w:rPr>
          <w:rFonts w:ascii="Times New Roman" w:hAnsi="Times New Roman" w:cs="Times New Roman"/>
        </w:rPr>
      </w:pPr>
      <w:bookmarkStart w:id="6" w:name="_Toc86916472"/>
      <w:r w:rsidRPr="009A73C4">
        <w:rPr>
          <w:rFonts w:ascii="Times New Roman" w:hAnsi="Times New Roman" w:cs="Times New Roman"/>
        </w:rPr>
        <w:t>Call</w:t>
      </w:r>
      <w:bookmarkEnd w:id="6"/>
    </w:p>
    <w:p w14:paraId="03E25110" w14:textId="3AE79229" w:rsidR="002416F7" w:rsidRPr="009A73C4" w:rsidRDefault="00B56621" w:rsidP="004B0CC2">
      <w:pPr>
        <w:jc w:val="both"/>
        <w:rPr>
          <w:rFonts w:ascii="Times New Roman" w:hAnsi="Times New Roman" w:cs="Times New Roman"/>
          <w:sz w:val="24"/>
        </w:rPr>
      </w:pPr>
      <w:r w:rsidRPr="009A73C4">
        <w:rPr>
          <w:rFonts w:ascii="Times New Roman" w:hAnsi="Times New Roman" w:cs="Times New Roman"/>
          <w:sz w:val="24"/>
        </w:rPr>
        <w:t>This is the major case source at the helpline through the 116 t</w:t>
      </w:r>
      <w:r w:rsidR="0084759A">
        <w:rPr>
          <w:rFonts w:ascii="Times New Roman" w:hAnsi="Times New Roman" w:cs="Times New Roman"/>
          <w:sz w:val="24"/>
        </w:rPr>
        <w:t>o</w:t>
      </w:r>
      <w:r w:rsidRPr="009A73C4">
        <w:rPr>
          <w:rFonts w:ascii="Times New Roman" w:hAnsi="Times New Roman" w:cs="Times New Roman"/>
          <w:sz w:val="24"/>
        </w:rPr>
        <w:t>ll free number. The agents at the helpline collect structured information from callers following the case capture process as detailed herein. Upon receiving a call, the CRM pops a case form with caller details</w:t>
      </w:r>
      <w:r w:rsidR="003045C7" w:rsidRPr="009A73C4">
        <w:rPr>
          <w:rFonts w:ascii="Times New Roman" w:hAnsi="Times New Roman" w:cs="Times New Roman"/>
          <w:sz w:val="24"/>
        </w:rPr>
        <w:t xml:space="preserve"> and historical cases</w:t>
      </w:r>
      <w:r w:rsidRPr="009A73C4">
        <w:rPr>
          <w:rFonts w:ascii="Times New Roman" w:hAnsi="Times New Roman" w:cs="Times New Roman"/>
          <w:sz w:val="24"/>
        </w:rPr>
        <w:t xml:space="preserve"> if already exists determined by the caller phone number.</w:t>
      </w:r>
    </w:p>
    <w:p w14:paraId="1C4C8FE2" w14:textId="77777777" w:rsidR="00D83912" w:rsidRPr="009A73C4" w:rsidRDefault="00D83912" w:rsidP="004B0CC2">
      <w:pPr>
        <w:jc w:val="both"/>
        <w:rPr>
          <w:rFonts w:ascii="Times New Roman" w:hAnsi="Times New Roman" w:cs="Times New Roman"/>
          <w:sz w:val="24"/>
        </w:rPr>
      </w:pPr>
      <w:r w:rsidRPr="009A73C4">
        <w:rPr>
          <w:rFonts w:ascii="Times New Roman" w:hAnsi="Times New Roman" w:cs="Times New Roman"/>
          <w:sz w:val="24"/>
        </w:rPr>
        <w:t>When a call is received by a user and the form pops, the user will be presented with a brief history of the caller in terms of historical cases if any, the number of times they have called, the last call date and any other relevant information besides the prefilling of reporter details on the form.</w:t>
      </w:r>
    </w:p>
    <w:p w14:paraId="40388600" w14:textId="7EED7557" w:rsidR="00090B74" w:rsidRDefault="008C0CB5" w:rsidP="00090B74">
      <w:pPr>
        <w:keepNext/>
        <w:jc w:val="both"/>
      </w:pPr>
      <w:r>
        <w:rPr>
          <w:noProof/>
          <w:lang w:val="en-GB" w:eastAsia="en-GB"/>
        </w:rPr>
        <w:drawing>
          <wp:inline distT="0" distB="0" distL="0" distR="0" wp14:anchorId="76BB89C1" wp14:editId="4270DD9F">
            <wp:extent cx="5943600" cy="2666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6365"/>
                    </a:xfrm>
                    <a:prstGeom prst="rect">
                      <a:avLst/>
                    </a:prstGeom>
                  </pic:spPr>
                </pic:pic>
              </a:graphicData>
            </a:graphic>
          </wp:inline>
        </w:drawing>
      </w:r>
    </w:p>
    <w:p w14:paraId="537990FB" w14:textId="2510FDE3" w:rsidR="00D679C8" w:rsidRPr="004B0CC2" w:rsidRDefault="00090B74" w:rsidP="00090B74">
      <w:pPr>
        <w:pStyle w:val="Caption"/>
        <w:jc w:val="both"/>
        <w:rPr>
          <w:rFonts w:ascii="Cambria" w:hAnsi="Cambria"/>
          <w:sz w:val="24"/>
        </w:rPr>
      </w:pPr>
      <w:bookmarkStart w:id="7" w:name="_Toc86058394"/>
      <w:r>
        <w:t xml:space="preserve">Figure </w:t>
      </w:r>
      <w:fldSimple w:instr=" SEQ Figure \* ARABIC ">
        <w:r w:rsidR="00E96496">
          <w:rPr>
            <w:noProof/>
          </w:rPr>
          <w:t>1</w:t>
        </w:r>
      </w:fldSimple>
      <w:r>
        <w:t>: Call pop up form - first page</w:t>
      </w:r>
      <w:bookmarkEnd w:id="7"/>
    </w:p>
    <w:p w14:paraId="79BBC4FF" w14:textId="77777777" w:rsidR="003045C7" w:rsidRPr="009A73C4" w:rsidRDefault="003045C7" w:rsidP="003045C7">
      <w:pPr>
        <w:pStyle w:val="Heading3"/>
        <w:rPr>
          <w:rFonts w:ascii="Times New Roman" w:hAnsi="Times New Roman" w:cs="Times New Roman"/>
        </w:rPr>
      </w:pPr>
      <w:bookmarkStart w:id="8" w:name="_Toc86916473"/>
      <w:r w:rsidRPr="009A73C4">
        <w:rPr>
          <w:rFonts w:ascii="Times New Roman" w:hAnsi="Times New Roman" w:cs="Times New Roman"/>
        </w:rPr>
        <w:t>Walk-In</w:t>
      </w:r>
      <w:bookmarkEnd w:id="8"/>
    </w:p>
    <w:p w14:paraId="33816658" w14:textId="0A09ACAA" w:rsidR="003045C7" w:rsidRPr="009A73C4" w:rsidRDefault="003045C7" w:rsidP="004B0CC2">
      <w:pPr>
        <w:jc w:val="both"/>
        <w:rPr>
          <w:rFonts w:ascii="Times New Roman" w:hAnsi="Times New Roman" w:cs="Times New Roman"/>
          <w:sz w:val="24"/>
        </w:rPr>
      </w:pPr>
      <w:r w:rsidRPr="009A73C4">
        <w:rPr>
          <w:rFonts w:ascii="Times New Roman" w:hAnsi="Times New Roman" w:cs="Times New Roman"/>
          <w:sz w:val="24"/>
        </w:rPr>
        <w:t xml:space="preserve">This is mainly designed for non-call communication channels. For case reports from public members walking into the helpline </w:t>
      </w:r>
      <w:r w:rsidR="00C06DEC">
        <w:rPr>
          <w:rFonts w:ascii="Times New Roman" w:hAnsi="Times New Roman" w:cs="Times New Roman"/>
          <w:sz w:val="24"/>
        </w:rPr>
        <w:t>center</w:t>
      </w:r>
      <w:r w:rsidRPr="009A73C4">
        <w:rPr>
          <w:rFonts w:ascii="Times New Roman" w:hAnsi="Times New Roman" w:cs="Times New Roman"/>
          <w:sz w:val="24"/>
        </w:rPr>
        <w:t xml:space="preserve"> or any other partnering institution to report a case related to </w:t>
      </w:r>
      <w:r w:rsidR="00C06DEC">
        <w:rPr>
          <w:rFonts w:ascii="Times New Roman" w:hAnsi="Times New Roman" w:cs="Times New Roman"/>
          <w:sz w:val="24"/>
        </w:rPr>
        <w:t>VAC</w:t>
      </w:r>
      <w:r w:rsidRPr="009A73C4">
        <w:rPr>
          <w:rFonts w:ascii="Times New Roman" w:hAnsi="Times New Roman" w:cs="Times New Roman"/>
          <w:sz w:val="24"/>
        </w:rPr>
        <w:t>.</w:t>
      </w:r>
      <w:r w:rsidR="00855120" w:rsidRPr="009A73C4">
        <w:rPr>
          <w:rFonts w:ascii="Times New Roman" w:hAnsi="Times New Roman" w:cs="Times New Roman"/>
          <w:sz w:val="24"/>
        </w:rPr>
        <w:t xml:space="preserve">  The case capture process is universal to the different communication channels as case capture details are standardized.</w:t>
      </w:r>
    </w:p>
    <w:p w14:paraId="0640139E"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lastRenderedPageBreak/>
        <w:t>Upon clicking new case, the user will be presented with a contact search form with phone. email and name. The users are search by either one, two or all the three parameters.</w:t>
      </w:r>
    </w:p>
    <w:p w14:paraId="633D391D"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t>Search results will be displayed and the user selects the appropriate contact as the current reporter where the details of the selected user shall be prefilled on the reporter details of the case form.</w:t>
      </w:r>
    </w:p>
    <w:p w14:paraId="3EC4E786" w14:textId="77777777" w:rsidR="00FD46F1" w:rsidRPr="009A73C4" w:rsidRDefault="00FD46F1" w:rsidP="004B0CC2">
      <w:pPr>
        <w:jc w:val="both"/>
        <w:rPr>
          <w:rFonts w:ascii="Times New Roman" w:hAnsi="Times New Roman" w:cs="Times New Roman"/>
          <w:sz w:val="24"/>
        </w:rPr>
      </w:pPr>
      <w:r w:rsidRPr="009A73C4">
        <w:rPr>
          <w:rFonts w:ascii="Times New Roman" w:hAnsi="Times New Roman" w:cs="Times New Roman"/>
          <w:sz w:val="24"/>
        </w:rPr>
        <w:t xml:space="preserve">This search form shall only be presented for walk-in cases as cases from the other channels originate from a </w:t>
      </w:r>
      <w:r w:rsidR="00026DC2" w:rsidRPr="009A73C4">
        <w:rPr>
          <w:rFonts w:ascii="Times New Roman" w:hAnsi="Times New Roman" w:cs="Times New Roman"/>
          <w:sz w:val="24"/>
        </w:rPr>
        <w:t>record</w:t>
      </w:r>
      <w:r w:rsidRPr="009A73C4">
        <w:rPr>
          <w:rFonts w:ascii="Times New Roman" w:hAnsi="Times New Roman" w:cs="Times New Roman"/>
          <w:sz w:val="24"/>
        </w:rPr>
        <w:t xml:space="preserve"> already linked to contact</w:t>
      </w:r>
      <w:r w:rsidR="00394A78" w:rsidRPr="009A73C4">
        <w:rPr>
          <w:rFonts w:ascii="Times New Roman" w:hAnsi="Times New Roman" w:cs="Times New Roman"/>
          <w:sz w:val="24"/>
        </w:rPr>
        <w:t xml:space="preserve"> and will have the reporter details prefilled with such details</w:t>
      </w:r>
      <w:r w:rsidRPr="009A73C4">
        <w:rPr>
          <w:rFonts w:ascii="Times New Roman" w:hAnsi="Times New Roman" w:cs="Times New Roman"/>
          <w:sz w:val="24"/>
        </w:rPr>
        <w:t>.</w:t>
      </w:r>
    </w:p>
    <w:p w14:paraId="22F2DF4A" w14:textId="14778D6A" w:rsidR="001F6187" w:rsidRDefault="001F6187" w:rsidP="004B0CC2">
      <w:pPr>
        <w:jc w:val="both"/>
        <w:rPr>
          <w:rFonts w:ascii="Times New Roman" w:hAnsi="Times New Roman" w:cs="Times New Roman"/>
          <w:sz w:val="24"/>
        </w:rPr>
      </w:pPr>
      <w:r w:rsidRPr="009A73C4">
        <w:rPr>
          <w:rFonts w:ascii="Times New Roman" w:hAnsi="Times New Roman" w:cs="Times New Roman"/>
          <w:sz w:val="24"/>
        </w:rPr>
        <w:t>The diagrams below display how the contact search form and the search results shall be:</w:t>
      </w:r>
    </w:p>
    <w:p w14:paraId="4978C5FE" w14:textId="505AC342" w:rsidR="00132E71" w:rsidRPr="009A73C4" w:rsidRDefault="00132E71" w:rsidP="004B0CC2">
      <w:pPr>
        <w:jc w:val="both"/>
        <w:rPr>
          <w:rFonts w:ascii="Times New Roman" w:hAnsi="Times New Roman" w:cs="Times New Roman"/>
          <w:sz w:val="24"/>
        </w:rPr>
      </w:pPr>
      <w:r>
        <w:rPr>
          <w:noProof/>
          <w:lang w:val="en-GB" w:eastAsia="en-GB"/>
        </w:rPr>
        <w:drawing>
          <wp:inline distT="0" distB="0" distL="0" distR="0" wp14:anchorId="4501AA18" wp14:editId="0E90B0FF">
            <wp:extent cx="5943600" cy="4542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42155"/>
                    </a:xfrm>
                    <a:prstGeom prst="rect">
                      <a:avLst/>
                    </a:prstGeom>
                  </pic:spPr>
                </pic:pic>
              </a:graphicData>
            </a:graphic>
          </wp:inline>
        </w:drawing>
      </w:r>
    </w:p>
    <w:p w14:paraId="1F8160E2" w14:textId="2D8B951B" w:rsidR="008F263A" w:rsidRDefault="00E25327" w:rsidP="009A6989">
      <w:pPr>
        <w:pStyle w:val="Caption"/>
        <w:jc w:val="both"/>
        <w:rPr>
          <w:rFonts w:ascii="Cambria" w:hAnsi="Cambria"/>
          <w:sz w:val="24"/>
        </w:rPr>
      </w:pPr>
      <w:bookmarkStart w:id="9" w:name="_Toc86058395"/>
      <w:r>
        <w:t xml:space="preserve">Figure </w:t>
      </w:r>
      <w:fldSimple w:instr=" SEQ Figure \* ARABIC ">
        <w:r w:rsidR="00E96496">
          <w:rPr>
            <w:noProof/>
          </w:rPr>
          <w:t>2</w:t>
        </w:r>
      </w:fldSimple>
      <w:r>
        <w:t>: Contact search form for new walk-in case</w:t>
      </w:r>
      <w:bookmarkEnd w:id="9"/>
    </w:p>
    <w:p w14:paraId="416E82D0" w14:textId="092C01B1" w:rsidR="00E25327" w:rsidRDefault="008C0CB5" w:rsidP="00E25327">
      <w:pPr>
        <w:keepNext/>
        <w:jc w:val="both"/>
      </w:pPr>
      <w:r>
        <w:rPr>
          <w:noProof/>
          <w:lang w:val="en-GB" w:eastAsia="en-GB"/>
        </w:rPr>
        <w:lastRenderedPageBreak/>
        <w:drawing>
          <wp:inline distT="0" distB="0" distL="0" distR="0" wp14:anchorId="7849A921" wp14:editId="1AA6FF76">
            <wp:extent cx="5943600" cy="17373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7360"/>
                    </a:xfrm>
                    <a:prstGeom prst="rect">
                      <a:avLst/>
                    </a:prstGeom>
                  </pic:spPr>
                </pic:pic>
              </a:graphicData>
            </a:graphic>
          </wp:inline>
        </w:drawing>
      </w:r>
    </w:p>
    <w:p w14:paraId="479D2EB1" w14:textId="3602FCE8" w:rsidR="008F263A" w:rsidRPr="004B0CC2" w:rsidRDefault="00E25327" w:rsidP="00E25327">
      <w:pPr>
        <w:pStyle w:val="Caption"/>
        <w:jc w:val="both"/>
        <w:rPr>
          <w:rFonts w:ascii="Cambria" w:hAnsi="Cambria"/>
          <w:sz w:val="24"/>
        </w:rPr>
      </w:pPr>
      <w:bookmarkStart w:id="10" w:name="_Toc86058396"/>
      <w:r>
        <w:t xml:space="preserve">Figure </w:t>
      </w:r>
      <w:fldSimple w:instr=" SEQ Figure \* ARABIC ">
        <w:r w:rsidR="00E96496">
          <w:rPr>
            <w:noProof/>
          </w:rPr>
          <w:t>3</w:t>
        </w:r>
      </w:fldSimple>
      <w:r>
        <w:t>: Reporter search results for new walk-in case</w:t>
      </w:r>
      <w:bookmarkEnd w:id="10"/>
    </w:p>
    <w:p w14:paraId="58B54CAD" w14:textId="77777777" w:rsidR="00B56621" w:rsidRPr="009A73C4" w:rsidRDefault="00B56621" w:rsidP="00B56621">
      <w:pPr>
        <w:pStyle w:val="Heading2"/>
        <w:rPr>
          <w:rFonts w:ascii="Times New Roman" w:hAnsi="Times New Roman"/>
        </w:rPr>
      </w:pPr>
      <w:bookmarkStart w:id="11" w:name="_Toc86916474"/>
      <w:r w:rsidRPr="009A73C4">
        <w:rPr>
          <w:rFonts w:ascii="Times New Roman" w:hAnsi="Times New Roman"/>
        </w:rPr>
        <w:t>Case Capture</w:t>
      </w:r>
      <w:bookmarkEnd w:id="11"/>
    </w:p>
    <w:p w14:paraId="3E4B63D0" w14:textId="77777777" w:rsidR="0042353F" w:rsidRPr="009A73C4" w:rsidRDefault="0042353F" w:rsidP="00185045">
      <w:pPr>
        <w:jc w:val="both"/>
        <w:rPr>
          <w:rFonts w:ascii="Times New Roman" w:hAnsi="Times New Roman" w:cs="Times New Roman"/>
          <w:sz w:val="24"/>
        </w:rPr>
      </w:pPr>
      <w:r w:rsidRPr="009A73C4">
        <w:rPr>
          <w:rFonts w:ascii="Times New Roman" w:hAnsi="Times New Roman" w:cs="Times New Roman"/>
          <w:sz w:val="24"/>
        </w:rPr>
        <w:t xml:space="preserve">Case capture involves the different system forms used by the communication channels for data capture. There </w:t>
      </w:r>
      <w:r w:rsidR="00AB4A33" w:rsidRPr="009A73C4">
        <w:rPr>
          <w:rFonts w:ascii="Times New Roman" w:hAnsi="Times New Roman" w:cs="Times New Roman"/>
          <w:sz w:val="24"/>
        </w:rPr>
        <w:t>three</w:t>
      </w:r>
      <w:r w:rsidRPr="009A73C4">
        <w:rPr>
          <w:rFonts w:ascii="Times New Roman" w:hAnsi="Times New Roman" w:cs="Times New Roman"/>
          <w:sz w:val="24"/>
        </w:rPr>
        <w:t xml:space="preserve"> forms to be designed: System form, mobile app form and web-online form.</w:t>
      </w:r>
    </w:p>
    <w:p w14:paraId="6D40E9AB" w14:textId="77777777" w:rsidR="005E5B34" w:rsidRPr="009A73C4" w:rsidRDefault="005E5B34" w:rsidP="00185045">
      <w:pPr>
        <w:jc w:val="both"/>
        <w:rPr>
          <w:rFonts w:ascii="Times New Roman" w:hAnsi="Times New Roman" w:cs="Times New Roman"/>
          <w:sz w:val="24"/>
        </w:rPr>
      </w:pPr>
      <w:r w:rsidRPr="009A73C4">
        <w:rPr>
          <w:rFonts w:ascii="Times New Roman" w:hAnsi="Times New Roman" w:cs="Times New Roman"/>
          <w:sz w:val="24"/>
        </w:rPr>
        <w:t>The system form for walk-in/call/mobile is the major form while the web-online form is a subset of the system form.</w:t>
      </w:r>
    </w:p>
    <w:p w14:paraId="6E512D6B" w14:textId="77777777" w:rsidR="005E5B34" w:rsidRPr="009A73C4" w:rsidRDefault="005E5B34" w:rsidP="00A04FD7">
      <w:pPr>
        <w:pStyle w:val="Heading3"/>
        <w:rPr>
          <w:rFonts w:ascii="Times New Roman" w:hAnsi="Times New Roman" w:cs="Times New Roman"/>
        </w:rPr>
      </w:pPr>
      <w:bookmarkStart w:id="12" w:name="_Toc86916475"/>
      <w:r w:rsidRPr="009A73C4">
        <w:rPr>
          <w:rFonts w:ascii="Times New Roman" w:hAnsi="Times New Roman" w:cs="Times New Roman"/>
        </w:rPr>
        <w:t>System Case Capture Form</w:t>
      </w:r>
      <w:bookmarkEnd w:id="12"/>
    </w:p>
    <w:p w14:paraId="3B485C14" w14:textId="77777777" w:rsidR="005149A5" w:rsidRPr="009A73C4" w:rsidRDefault="005149A5" w:rsidP="00185045">
      <w:pPr>
        <w:jc w:val="both"/>
        <w:rPr>
          <w:rFonts w:ascii="Times New Roman" w:hAnsi="Times New Roman" w:cs="Times New Roman"/>
          <w:sz w:val="24"/>
        </w:rPr>
      </w:pPr>
      <w:r w:rsidRPr="009A73C4">
        <w:rPr>
          <w:rFonts w:ascii="Times New Roman" w:hAnsi="Times New Roman" w:cs="Times New Roman"/>
          <w:sz w:val="24"/>
        </w:rPr>
        <w:t>This defines the major case capture fields and process flow.</w:t>
      </w:r>
    </w:p>
    <w:p w14:paraId="62014EFE" w14:textId="77777777" w:rsidR="005149A5" w:rsidRPr="009A73C4" w:rsidRDefault="005149A5" w:rsidP="00185045">
      <w:pPr>
        <w:jc w:val="both"/>
        <w:rPr>
          <w:rFonts w:ascii="Times New Roman" w:hAnsi="Times New Roman" w:cs="Times New Roman"/>
          <w:sz w:val="24"/>
        </w:rPr>
      </w:pPr>
      <w:r w:rsidRPr="009A73C4">
        <w:rPr>
          <w:rFonts w:ascii="Times New Roman" w:hAnsi="Times New Roman" w:cs="Times New Roman"/>
          <w:sz w:val="24"/>
        </w:rPr>
        <w:t>The fields are as follow</w:t>
      </w:r>
      <w:r w:rsidR="00DA5E15" w:rsidRPr="009A73C4">
        <w:rPr>
          <w:rFonts w:ascii="Times New Roman" w:hAnsi="Times New Roman" w:cs="Times New Roman"/>
          <w:sz w:val="24"/>
        </w:rPr>
        <w:t>s</w:t>
      </w:r>
      <w:r w:rsidRPr="009A73C4">
        <w:rPr>
          <w:rFonts w:ascii="Times New Roman" w:hAnsi="Times New Roman" w:cs="Times New Roman"/>
          <w:sz w:val="24"/>
        </w:rPr>
        <w:t>:</w:t>
      </w:r>
    </w:p>
    <w:tbl>
      <w:tblPr>
        <w:tblStyle w:val="TableGrid"/>
        <w:tblW w:w="9351" w:type="dxa"/>
        <w:tblLook w:val="04A0" w:firstRow="1" w:lastRow="0" w:firstColumn="1" w:lastColumn="0" w:noHBand="0" w:noVBand="1"/>
      </w:tblPr>
      <w:tblGrid>
        <w:gridCol w:w="396"/>
        <w:gridCol w:w="1629"/>
        <w:gridCol w:w="8016"/>
      </w:tblGrid>
      <w:tr w:rsidR="00194F2C" w14:paraId="49FAA373" w14:textId="77777777" w:rsidTr="00194F2C">
        <w:trPr>
          <w:trHeight w:val="381"/>
        </w:trPr>
        <w:tc>
          <w:tcPr>
            <w:tcW w:w="595" w:type="dxa"/>
          </w:tcPr>
          <w:p w14:paraId="67405D68"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w:t>
            </w:r>
          </w:p>
        </w:tc>
        <w:tc>
          <w:tcPr>
            <w:tcW w:w="1810" w:type="dxa"/>
          </w:tcPr>
          <w:p w14:paraId="2B4C57A4"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Grouping</w:t>
            </w:r>
          </w:p>
        </w:tc>
        <w:tc>
          <w:tcPr>
            <w:tcW w:w="6946" w:type="dxa"/>
          </w:tcPr>
          <w:p w14:paraId="2ACB07E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Field(s)</w:t>
            </w:r>
          </w:p>
        </w:tc>
      </w:tr>
      <w:tr w:rsidR="00194F2C" w14:paraId="5E83CEDF" w14:textId="77777777" w:rsidTr="00194F2C">
        <w:trPr>
          <w:trHeight w:val="898"/>
        </w:trPr>
        <w:tc>
          <w:tcPr>
            <w:tcW w:w="595" w:type="dxa"/>
          </w:tcPr>
          <w:p w14:paraId="2F5D42A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1.</w:t>
            </w:r>
          </w:p>
        </w:tc>
        <w:tc>
          <w:tcPr>
            <w:tcW w:w="1810" w:type="dxa"/>
          </w:tcPr>
          <w:p w14:paraId="27D2CC46"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Report Details</w:t>
            </w:r>
          </w:p>
        </w:tc>
        <w:tc>
          <w:tcPr>
            <w:tcW w:w="6946" w:type="dxa"/>
          </w:tcPr>
          <w:p w14:paraId="5CF35778" w14:textId="2824B432" w:rsidR="00194F2C" w:rsidRPr="009A73C4" w:rsidRDefault="00194F2C" w:rsidP="002617AF">
            <w:pPr>
              <w:rPr>
                <w:rFonts w:ascii="Times New Roman" w:hAnsi="Times New Roman" w:cs="Times New Roman"/>
                <w:sz w:val="24"/>
              </w:rPr>
            </w:pPr>
            <w:r w:rsidRPr="009A73C4">
              <w:rPr>
                <w:rFonts w:ascii="Times New Roman" w:hAnsi="Times New Roman" w:cs="Times New Roman"/>
                <w:sz w:val="24"/>
              </w:rPr>
              <w:t xml:space="preserve">Name, gender, phone number, language, Age Group, location </w:t>
            </w:r>
            <w:r w:rsidR="00C06DEC">
              <w:rPr>
                <w:rFonts w:ascii="Times New Roman" w:hAnsi="Times New Roman" w:cs="Times New Roman"/>
                <w:sz w:val="24"/>
              </w:rPr>
              <w:t>(hierarchical),</w:t>
            </w:r>
            <w:r w:rsidR="00C06DEC" w:rsidRPr="009A73C4">
              <w:rPr>
                <w:rFonts w:ascii="Times New Roman" w:hAnsi="Times New Roman" w:cs="Times New Roman"/>
                <w:sz w:val="24"/>
              </w:rPr>
              <w:t xml:space="preserve"> Nearest Landmark</w:t>
            </w:r>
            <w:r w:rsidR="00C06DEC">
              <w:rPr>
                <w:rFonts w:ascii="Times New Roman" w:hAnsi="Times New Roman" w:cs="Times New Roman"/>
                <w:sz w:val="24"/>
              </w:rPr>
              <w:t>,</w:t>
            </w:r>
          </w:p>
          <w:p w14:paraId="7E6F7FB7" w14:textId="77777777" w:rsidR="00194F2C" w:rsidRPr="009A73C4" w:rsidRDefault="00194F2C" w:rsidP="002617AF">
            <w:pPr>
              <w:rPr>
                <w:rFonts w:ascii="Times New Roman" w:hAnsi="Times New Roman" w:cs="Times New Roman"/>
                <w:sz w:val="24"/>
              </w:rPr>
            </w:pPr>
            <w:r w:rsidRPr="009A73C4">
              <w:rPr>
                <w:rFonts w:ascii="Times New Roman" w:hAnsi="Times New Roman" w:cs="Times New Roman"/>
                <w:sz w:val="24"/>
              </w:rPr>
              <w:t>Alternative Contact (Text Field)</w:t>
            </w:r>
          </w:p>
          <w:p w14:paraId="1683899E" w14:textId="62CAC2DE" w:rsidR="00194F2C" w:rsidRDefault="00194F2C" w:rsidP="002617AF">
            <w:pPr>
              <w:rPr>
                <w:rFonts w:ascii="Times New Roman" w:hAnsi="Times New Roman" w:cs="Times New Roman"/>
                <w:sz w:val="24"/>
              </w:rPr>
            </w:pPr>
            <w:r w:rsidRPr="009A73C4">
              <w:rPr>
                <w:rFonts w:ascii="Times New Roman" w:hAnsi="Times New Roman" w:cs="Times New Roman"/>
                <w:sz w:val="24"/>
              </w:rPr>
              <w:t>Email Address (Text Field), alternative contact, reporter tribe (select tribes), nationality and ID/Refugee Number</w:t>
            </w:r>
          </w:p>
          <w:p w14:paraId="17A29A37" w14:textId="7297F0A7" w:rsidR="008C0CB5" w:rsidRDefault="008C0CB5" w:rsidP="002617AF">
            <w:pPr>
              <w:rPr>
                <w:rFonts w:ascii="Times New Roman" w:hAnsi="Times New Roman" w:cs="Times New Roman"/>
                <w:sz w:val="24"/>
              </w:rPr>
            </w:pPr>
          </w:p>
          <w:p w14:paraId="49F82A48" w14:textId="2706425B" w:rsidR="008C0CB5" w:rsidRPr="009A73C4" w:rsidRDefault="008C0CB5" w:rsidP="002617AF">
            <w:pPr>
              <w:rPr>
                <w:rFonts w:ascii="Times New Roman" w:hAnsi="Times New Roman" w:cs="Times New Roman"/>
                <w:sz w:val="24"/>
              </w:rPr>
            </w:pPr>
            <w:r>
              <w:rPr>
                <w:noProof/>
                <w:lang w:val="en-GB" w:eastAsia="en-GB"/>
              </w:rPr>
              <w:lastRenderedPageBreak/>
              <w:drawing>
                <wp:inline distT="0" distB="0" distL="0" distR="0" wp14:anchorId="362C6D15" wp14:editId="6C2729B9">
                  <wp:extent cx="4948032" cy="4575373"/>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1450" cy="4578533"/>
                          </a:xfrm>
                          <a:prstGeom prst="rect">
                            <a:avLst/>
                          </a:prstGeom>
                        </pic:spPr>
                      </pic:pic>
                    </a:graphicData>
                  </a:graphic>
                </wp:inline>
              </w:drawing>
            </w:r>
          </w:p>
          <w:p w14:paraId="4F4328DF" w14:textId="77777777" w:rsidR="00194F2C" w:rsidRPr="009A73C4" w:rsidRDefault="00194F2C" w:rsidP="0042353F">
            <w:pPr>
              <w:rPr>
                <w:rFonts w:ascii="Times New Roman" w:hAnsi="Times New Roman" w:cs="Times New Roman"/>
                <w:sz w:val="24"/>
              </w:rPr>
            </w:pPr>
          </w:p>
        </w:tc>
      </w:tr>
      <w:tr w:rsidR="00194F2C" w14:paraId="7C910523" w14:textId="77777777" w:rsidTr="00194F2C">
        <w:trPr>
          <w:trHeight w:val="898"/>
        </w:trPr>
        <w:tc>
          <w:tcPr>
            <w:tcW w:w="595" w:type="dxa"/>
          </w:tcPr>
          <w:p w14:paraId="01A43561"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2.</w:t>
            </w:r>
          </w:p>
        </w:tc>
        <w:tc>
          <w:tcPr>
            <w:tcW w:w="1810" w:type="dxa"/>
          </w:tcPr>
          <w:p w14:paraId="13A0811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Categorization</w:t>
            </w:r>
          </w:p>
        </w:tc>
        <w:tc>
          <w:tcPr>
            <w:tcW w:w="6946" w:type="dxa"/>
          </w:tcPr>
          <w:p w14:paraId="44AC7CB6" w14:textId="77777777" w:rsidR="00194F2C" w:rsidRDefault="00194F2C" w:rsidP="0042353F">
            <w:pPr>
              <w:rPr>
                <w:rFonts w:ascii="Times New Roman" w:hAnsi="Times New Roman" w:cs="Times New Roman"/>
                <w:sz w:val="24"/>
              </w:rPr>
            </w:pPr>
            <w:proofErr w:type="gramStart"/>
            <w:r w:rsidRPr="009A73C4">
              <w:rPr>
                <w:rFonts w:ascii="Times New Roman" w:hAnsi="Times New Roman" w:cs="Times New Roman"/>
                <w:sz w:val="24"/>
              </w:rPr>
              <w:t>Case  Category</w:t>
            </w:r>
            <w:proofErr w:type="gramEnd"/>
            <w:r w:rsidRPr="009A73C4">
              <w:rPr>
                <w:rFonts w:ascii="Times New Roman" w:hAnsi="Times New Roman" w:cs="Times New Roman"/>
                <w:sz w:val="24"/>
              </w:rPr>
              <w:t xml:space="preserve"> (Select Categories), case subcategory (select sub categories), if reporter is client (reporting for self)</w:t>
            </w:r>
          </w:p>
          <w:p w14:paraId="429FBB51" w14:textId="77777777" w:rsidR="008C0CB5" w:rsidRDefault="008C0CB5" w:rsidP="0042353F">
            <w:pPr>
              <w:rPr>
                <w:rFonts w:ascii="Times New Roman" w:hAnsi="Times New Roman" w:cs="Times New Roman"/>
                <w:sz w:val="24"/>
              </w:rPr>
            </w:pPr>
          </w:p>
          <w:p w14:paraId="0F850156" w14:textId="781E3AB1" w:rsidR="008C0CB5" w:rsidRPr="009A73C4" w:rsidRDefault="008C0CB5" w:rsidP="0042353F">
            <w:pPr>
              <w:rPr>
                <w:rFonts w:ascii="Times New Roman" w:hAnsi="Times New Roman" w:cs="Times New Roman"/>
                <w:sz w:val="24"/>
              </w:rPr>
            </w:pPr>
            <w:r>
              <w:rPr>
                <w:noProof/>
                <w:lang w:val="en-GB" w:eastAsia="en-GB"/>
              </w:rPr>
              <w:lastRenderedPageBreak/>
              <w:drawing>
                <wp:inline distT="0" distB="0" distL="0" distR="0" wp14:anchorId="3ABE8792" wp14:editId="51472223">
                  <wp:extent cx="4477572" cy="4775599"/>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3717" cy="4782153"/>
                          </a:xfrm>
                          <a:prstGeom prst="rect">
                            <a:avLst/>
                          </a:prstGeom>
                        </pic:spPr>
                      </pic:pic>
                    </a:graphicData>
                  </a:graphic>
                </wp:inline>
              </w:drawing>
            </w:r>
          </w:p>
        </w:tc>
      </w:tr>
      <w:tr w:rsidR="00194F2C" w14:paraId="795FE47A" w14:textId="77777777" w:rsidTr="00194F2C">
        <w:trPr>
          <w:trHeight w:val="898"/>
        </w:trPr>
        <w:tc>
          <w:tcPr>
            <w:tcW w:w="595" w:type="dxa"/>
          </w:tcPr>
          <w:p w14:paraId="627EFD72"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3.</w:t>
            </w:r>
          </w:p>
        </w:tc>
        <w:tc>
          <w:tcPr>
            <w:tcW w:w="1810" w:type="dxa"/>
          </w:tcPr>
          <w:p w14:paraId="3CCDEC09"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 xml:space="preserve">Client Details </w:t>
            </w:r>
            <w:r w:rsidRPr="009A73C4">
              <w:rPr>
                <w:rFonts w:ascii="Times New Roman" w:hAnsi="Times New Roman" w:cs="Times New Roman"/>
                <w:i/>
                <w:sz w:val="24"/>
              </w:rPr>
              <w:t>(Collected if the reporter is different from the client)</w:t>
            </w:r>
          </w:p>
        </w:tc>
        <w:tc>
          <w:tcPr>
            <w:tcW w:w="6946" w:type="dxa"/>
          </w:tcPr>
          <w:p w14:paraId="42E4E525" w14:textId="3FF93541" w:rsidR="00194F2C" w:rsidRPr="009A73C4" w:rsidRDefault="00194F2C" w:rsidP="00AF6EA3">
            <w:pPr>
              <w:rPr>
                <w:rFonts w:ascii="Times New Roman" w:hAnsi="Times New Roman" w:cs="Times New Roman"/>
                <w:sz w:val="24"/>
              </w:rPr>
            </w:pPr>
            <w:r w:rsidRPr="009A73C4">
              <w:rPr>
                <w:rFonts w:ascii="Times New Roman" w:hAnsi="Times New Roman" w:cs="Times New Roman"/>
                <w:sz w:val="24"/>
              </w:rPr>
              <w:t>Name, gender, phone number, language, Age Group,</w:t>
            </w:r>
            <w:r w:rsidR="000610F9" w:rsidRPr="009A73C4">
              <w:rPr>
                <w:rFonts w:ascii="Times New Roman" w:hAnsi="Times New Roman" w:cs="Times New Roman"/>
                <w:sz w:val="24"/>
              </w:rPr>
              <w:t xml:space="preserve"> </w:t>
            </w:r>
            <w:r w:rsidR="007C0E50" w:rsidRPr="009A73C4">
              <w:rPr>
                <w:rFonts w:ascii="Times New Roman" w:hAnsi="Times New Roman" w:cs="Times New Roman"/>
                <w:sz w:val="24"/>
              </w:rPr>
              <w:t>nationality,</w:t>
            </w:r>
            <w:r w:rsidRPr="009A73C4">
              <w:rPr>
                <w:rFonts w:ascii="Times New Roman" w:hAnsi="Times New Roman" w:cs="Times New Roman"/>
                <w:sz w:val="24"/>
              </w:rPr>
              <w:t xml:space="preserve"> location</w:t>
            </w:r>
            <w:r w:rsidR="00C06DEC">
              <w:rPr>
                <w:rFonts w:ascii="Times New Roman" w:hAnsi="Times New Roman" w:cs="Times New Roman"/>
                <w:sz w:val="24"/>
              </w:rPr>
              <w:t xml:space="preserve"> (hierarchical),</w:t>
            </w:r>
            <w:r w:rsidR="00C06DEC" w:rsidRPr="009A73C4">
              <w:rPr>
                <w:rFonts w:ascii="Times New Roman" w:hAnsi="Times New Roman" w:cs="Times New Roman"/>
                <w:sz w:val="24"/>
              </w:rPr>
              <w:t xml:space="preserve"> Nearest Landmark</w:t>
            </w:r>
            <w:r w:rsidR="00C06DEC">
              <w:rPr>
                <w:rFonts w:ascii="Times New Roman" w:hAnsi="Times New Roman" w:cs="Times New Roman"/>
                <w:sz w:val="24"/>
              </w:rPr>
              <w:t>,</w:t>
            </w:r>
          </w:p>
          <w:p w14:paraId="6237880B" w14:textId="77777777" w:rsidR="00194F2C" w:rsidRPr="009A73C4" w:rsidRDefault="00194F2C" w:rsidP="00AF6EA3">
            <w:pPr>
              <w:rPr>
                <w:rFonts w:ascii="Times New Roman" w:hAnsi="Times New Roman" w:cs="Times New Roman"/>
                <w:sz w:val="24"/>
              </w:rPr>
            </w:pPr>
            <w:r w:rsidRPr="009A73C4">
              <w:rPr>
                <w:rFonts w:ascii="Times New Roman" w:hAnsi="Times New Roman" w:cs="Times New Roman"/>
                <w:sz w:val="24"/>
              </w:rPr>
              <w:t>Alternative Contact (Text Field)</w:t>
            </w:r>
          </w:p>
          <w:p w14:paraId="076AF267" w14:textId="09845DC8" w:rsidR="00194F2C" w:rsidRDefault="00194F2C" w:rsidP="00AF6EA3">
            <w:pPr>
              <w:rPr>
                <w:rFonts w:ascii="Times New Roman" w:hAnsi="Times New Roman" w:cs="Times New Roman"/>
                <w:sz w:val="24"/>
              </w:rPr>
            </w:pPr>
            <w:r w:rsidRPr="009A73C4">
              <w:rPr>
                <w:rFonts w:ascii="Times New Roman" w:hAnsi="Times New Roman" w:cs="Times New Roman"/>
                <w:sz w:val="24"/>
              </w:rPr>
              <w:t xml:space="preserve">Email Address (Text Field), </w:t>
            </w:r>
            <w:r w:rsidR="00476561">
              <w:rPr>
                <w:rFonts w:ascii="Times New Roman" w:hAnsi="Times New Roman" w:cs="Times New Roman"/>
                <w:sz w:val="24"/>
              </w:rPr>
              <w:t>client</w:t>
            </w:r>
            <w:r w:rsidRPr="009A73C4">
              <w:rPr>
                <w:rFonts w:ascii="Times New Roman" w:hAnsi="Times New Roman" w:cs="Times New Roman"/>
                <w:sz w:val="24"/>
              </w:rPr>
              <w:t xml:space="preserve"> tribe, relationship to reporter, relationship comment, health status</w:t>
            </w:r>
          </w:p>
          <w:p w14:paraId="360E864B" w14:textId="72CC2CB7" w:rsidR="008C0CB5" w:rsidRDefault="008C0CB5" w:rsidP="00AF6EA3">
            <w:pPr>
              <w:rPr>
                <w:rFonts w:ascii="Times New Roman" w:hAnsi="Times New Roman" w:cs="Times New Roman"/>
                <w:sz w:val="24"/>
              </w:rPr>
            </w:pPr>
          </w:p>
          <w:p w14:paraId="1DDC5A13" w14:textId="4D9F33D8" w:rsidR="008C0CB5" w:rsidRPr="009A73C4" w:rsidRDefault="008C0CB5" w:rsidP="00AF6EA3">
            <w:pPr>
              <w:rPr>
                <w:rFonts w:ascii="Times New Roman" w:hAnsi="Times New Roman" w:cs="Times New Roman"/>
                <w:sz w:val="24"/>
              </w:rPr>
            </w:pPr>
            <w:r>
              <w:rPr>
                <w:noProof/>
                <w:lang w:val="en-GB" w:eastAsia="en-GB"/>
              </w:rPr>
              <w:lastRenderedPageBreak/>
              <w:drawing>
                <wp:inline distT="0" distB="0" distL="0" distR="0" wp14:anchorId="6F94CBD1" wp14:editId="1341FF1D">
                  <wp:extent cx="4686145" cy="4858871"/>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4150" cy="4867171"/>
                          </a:xfrm>
                          <a:prstGeom prst="rect">
                            <a:avLst/>
                          </a:prstGeom>
                        </pic:spPr>
                      </pic:pic>
                    </a:graphicData>
                  </a:graphic>
                </wp:inline>
              </w:drawing>
            </w:r>
          </w:p>
          <w:p w14:paraId="2CE21C2E" w14:textId="77777777" w:rsidR="00194F2C" w:rsidRPr="009A73C4" w:rsidRDefault="00194F2C" w:rsidP="0042353F">
            <w:pPr>
              <w:rPr>
                <w:rFonts w:ascii="Times New Roman" w:hAnsi="Times New Roman" w:cs="Times New Roman"/>
                <w:sz w:val="24"/>
              </w:rPr>
            </w:pPr>
          </w:p>
        </w:tc>
      </w:tr>
      <w:tr w:rsidR="00194F2C" w14:paraId="7486ABAE" w14:textId="77777777" w:rsidTr="00194F2C">
        <w:trPr>
          <w:trHeight w:val="898"/>
        </w:trPr>
        <w:tc>
          <w:tcPr>
            <w:tcW w:w="595" w:type="dxa"/>
          </w:tcPr>
          <w:p w14:paraId="6ECD1F5E"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4.</w:t>
            </w:r>
          </w:p>
        </w:tc>
        <w:tc>
          <w:tcPr>
            <w:tcW w:w="1810" w:type="dxa"/>
          </w:tcPr>
          <w:p w14:paraId="4E394D83"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Additional Client Details</w:t>
            </w:r>
          </w:p>
        </w:tc>
        <w:tc>
          <w:tcPr>
            <w:tcW w:w="6946" w:type="dxa"/>
          </w:tcPr>
          <w:p w14:paraId="075F77E1" w14:textId="0855437E" w:rsidR="00194F2C" w:rsidRPr="009A73C4" w:rsidRDefault="00194F2C" w:rsidP="00C06DEC">
            <w:pPr>
              <w:rPr>
                <w:rFonts w:ascii="Times New Roman" w:hAnsi="Times New Roman" w:cs="Times New Roman"/>
                <w:sz w:val="24"/>
              </w:rPr>
            </w:pPr>
            <w:r w:rsidRPr="009A73C4">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w:t>
            </w:r>
            <w:r w:rsidR="00E96496">
              <w:rPr>
                <w:rFonts w:ascii="Times New Roman" w:hAnsi="Times New Roman" w:cs="Times New Roman"/>
                <w:sz w:val="24"/>
              </w:rPr>
              <w:t>on, school address, if client is</w:t>
            </w:r>
            <w:r w:rsidRPr="009A73C4">
              <w:rPr>
                <w:rFonts w:ascii="Times New Roman" w:hAnsi="Times New Roman" w:cs="Times New Roman"/>
                <w:sz w:val="24"/>
              </w:rPr>
              <w:t xml:space="preserve"> married, spouse name, spouse profession</w:t>
            </w:r>
          </w:p>
        </w:tc>
      </w:tr>
      <w:tr w:rsidR="00194F2C" w14:paraId="4BA8D64C" w14:textId="77777777" w:rsidTr="00194F2C">
        <w:trPr>
          <w:trHeight w:val="898"/>
        </w:trPr>
        <w:tc>
          <w:tcPr>
            <w:tcW w:w="595" w:type="dxa"/>
          </w:tcPr>
          <w:p w14:paraId="6D753436"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5.</w:t>
            </w:r>
          </w:p>
        </w:tc>
        <w:tc>
          <w:tcPr>
            <w:tcW w:w="1810" w:type="dxa"/>
          </w:tcPr>
          <w:p w14:paraId="4460DB2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Perpetrator Details</w:t>
            </w:r>
          </w:p>
        </w:tc>
        <w:tc>
          <w:tcPr>
            <w:tcW w:w="6946" w:type="dxa"/>
          </w:tcPr>
          <w:p w14:paraId="2F054C43" w14:textId="77777777" w:rsidR="00194F2C" w:rsidRDefault="00194F2C" w:rsidP="00C06DEC">
            <w:pPr>
              <w:rPr>
                <w:rFonts w:ascii="Times New Roman" w:hAnsi="Times New Roman" w:cs="Times New Roman"/>
                <w:sz w:val="24"/>
              </w:rPr>
            </w:pPr>
            <w:r w:rsidRPr="009A73C4">
              <w:rPr>
                <w:rFonts w:ascii="Times New Roman" w:hAnsi="Times New Roman" w:cs="Times New Roman"/>
                <w:sz w:val="24"/>
              </w:rPr>
              <w:t>Name, gender, relationship with client, if the perpetrator share household with the affected person, location</w:t>
            </w:r>
            <w:r w:rsidR="00C06DEC">
              <w:rPr>
                <w:rFonts w:ascii="Times New Roman" w:hAnsi="Times New Roman" w:cs="Times New Roman"/>
                <w:sz w:val="24"/>
              </w:rPr>
              <w:t xml:space="preserve"> (hierarchical),</w:t>
            </w:r>
            <w:r w:rsidRPr="009A73C4">
              <w:rPr>
                <w:rFonts w:ascii="Times New Roman" w:hAnsi="Times New Roman" w:cs="Times New Roman"/>
                <w:sz w:val="24"/>
              </w:rPr>
              <w:t xml:space="preserve"> Nearest Landmark,</w:t>
            </w:r>
            <w:r w:rsidR="00C06DEC">
              <w:rPr>
                <w:rFonts w:ascii="Times New Roman" w:hAnsi="Times New Roman" w:cs="Times New Roman"/>
                <w:sz w:val="24"/>
              </w:rPr>
              <w:t xml:space="preserve"> </w:t>
            </w:r>
            <w:r w:rsidRPr="009A73C4">
              <w:rPr>
                <w:rFonts w:ascii="Times New Roman" w:hAnsi="Times New Roman" w:cs="Times New Roman"/>
                <w:sz w:val="24"/>
              </w:rPr>
              <w:t>age, age group, perpetrators guardian name, tribe, health status, marital status, additional details</w:t>
            </w:r>
          </w:p>
          <w:p w14:paraId="422C55A3" w14:textId="77777777" w:rsidR="008C0CB5" w:rsidRDefault="008C0CB5" w:rsidP="00C06DEC">
            <w:pPr>
              <w:rPr>
                <w:rFonts w:ascii="Times New Roman" w:hAnsi="Times New Roman" w:cs="Times New Roman"/>
                <w:sz w:val="24"/>
              </w:rPr>
            </w:pPr>
          </w:p>
          <w:p w14:paraId="52C4316C" w14:textId="1586529A" w:rsidR="008C0CB5" w:rsidRPr="009A73C4" w:rsidRDefault="008C0CB5" w:rsidP="00C06DEC">
            <w:pPr>
              <w:rPr>
                <w:rFonts w:ascii="Times New Roman" w:hAnsi="Times New Roman" w:cs="Times New Roman"/>
                <w:sz w:val="24"/>
              </w:rPr>
            </w:pPr>
            <w:r>
              <w:rPr>
                <w:noProof/>
                <w:lang w:val="en-GB" w:eastAsia="en-GB"/>
              </w:rPr>
              <w:lastRenderedPageBreak/>
              <w:drawing>
                <wp:inline distT="0" distB="0" distL="0" distR="0" wp14:anchorId="5D1B8941" wp14:editId="60E4A4A2">
                  <wp:extent cx="4559974" cy="533848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5815" cy="5345321"/>
                          </a:xfrm>
                          <a:prstGeom prst="rect">
                            <a:avLst/>
                          </a:prstGeom>
                        </pic:spPr>
                      </pic:pic>
                    </a:graphicData>
                  </a:graphic>
                </wp:inline>
              </w:drawing>
            </w:r>
          </w:p>
        </w:tc>
      </w:tr>
      <w:tr w:rsidR="00194F2C" w14:paraId="7B0F3F50" w14:textId="77777777" w:rsidTr="00194F2C">
        <w:trPr>
          <w:trHeight w:val="898"/>
        </w:trPr>
        <w:tc>
          <w:tcPr>
            <w:tcW w:w="595" w:type="dxa"/>
          </w:tcPr>
          <w:p w14:paraId="27320830"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6.</w:t>
            </w:r>
          </w:p>
        </w:tc>
        <w:tc>
          <w:tcPr>
            <w:tcW w:w="1810" w:type="dxa"/>
          </w:tcPr>
          <w:p w14:paraId="4570E67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Narrative</w:t>
            </w:r>
          </w:p>
        </w:tc>
        <w:tc>
          <w:tcPr>
            <w:tcW w:w="6946" w:type="dxa"/>
          </w:tcPr>
          <w:p w14:paraId="1746329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Narrative, case plan, status in the justice system, general case assessment, related files, priority</w:t>
            </w:r>
          </w:p>
        </w:tc>
      </w:tr>
      <w:tr w:rsidR="00194F2C" w14:paraId="68D189A8" w14:textId="77777777" w:rsidTr="00194F2C">
        <w:trPr>
          <w:trHeight w:val="898"/>
        </w:trPr>
        <w:tc>
          <w:tcPr>
            <w:tcW w:w="595" w:type="dxa"/>
          </w:tcPr>
          <w:p w14:paraId="12FCE151"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7.</w:t>
            </w:r>
          </w:p>
        </w:tc>
        <w:tc>
          <w:tcPr>
            <w:tcW w:w="1810" w:type="dxa"/>
          </w:tcPr>
          <w:p w14:paraId="0A5CA0A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Services Offered</w:t>
            </w:r>
          </w:p>
        </w:tc>
        <w:tc>
          <w:tcPr>
            <w:tcW w:w="6946" w:type="dxa"/>
          </w:tcPr>
          <w:p w14:paraId="1E8B809B"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Services offered, appropriate refer</w:t>
            </w:r>
            <w:r w:rsidR="00542B81" w:rsidRPr="009A73C4">
              <w:rPr>
                <w:rFonts w:ascii="Times New Roman" w:hAnsi="Times New Roman" w:cs="Times New Roman"/>
                <w:sz w:val="24"/>
              </w:rPr>
              <w:t>rals</w:t>
            </w:r>
          </w:p>
        </w:tc>
      </w:tr>
      <w:tr w:rsidR="00194F2C" w14:paraId="0DD3C411" w14:textId="77777777" w:rsidTr="00194F2C">
        <w:trPr>
          <w:trHeight w:val="898"/>
        </w:trPr>
        <w:tc>
          <w:tcPr>
            <w:tcW w:w="595" w:type="dxa"/>
          </w:tcPr>
          <w:p w14:paraId="499AD99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8.</w:t>
            </w:r>
          </w:p>
        </w:tc>
        <w:tc>
          <w:tcPr>
            <w:tcW w:w="1810" w:type="dxa"/>
          </w:tcPr>
          <w:p w14:paraId="549A0404"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Action</w:t>
            </w:r>
          </w:p>
        </w:tc>
        <w:tc>
          <w:tcPr>
            <w:tcW w:w="6946" w:type="dxa"/>
          </w:tcPr>
          <w:p w14:paraId="3398F3F5" w14:textId="77777777" w:rsidR="00194F2C" w:rsidRPr="009A73C4" w:rsidRDefault="00194F2C" w:rsidP="00B02997">
            <w:pPr>
              <w:rPr>
                <w:rFonts w:ascii="Times New Roman" w:hAnsi="Times New Roman" w:cs="Times New Roman"/>
                <w:sz w:val="24"/>
              </w:rPr>
            </w:pPr>
            <w:r w:rsidRPr="009A73C4">
              <w:rPr>
                <w:rFonts w:ascii="Times New Roman" w:hAnsi="Times New Roman" w:cs="Times New Roman"/>
                <w:sz w:val="24"/>
              </w:rPr>
              <w:t>Case action (status), status comment, how one got to know about 116</w:t>
            </w:r>
          </w:p>
        </w:tc>
      </w:tr>
    </w:tbl>
    <w:p w14:paraId="10156D49" w14:textId="77777777" w:rsidR="005149A5" w:rsidRDefault="005149A5" w:rsidP="0042353F"/>
    <w:p w14:paraId="210E4A56" w14:textId="77777777" w:rsidR="00B36045" w:rsidRPr="009A73C4" w:rsidRDefault="00B36045" w:rsidP="00B36045">
      <w:pPr>
        <w:jc w:val="both"/>
        <w:rPr>
          <w:rFonts w:ascii="Times New Roman" w:hAnsi="Times New Roman" w:cs="Times New Roman"/>
          <w:sz w:val="24"/>
        </w:rPr>
      </w:pPr>
      <w:r w:rsidRPr="009A73C4">
        <w:rPr>
          <w:rFonts w:ascii="Times New Roman" w:hAnsi="Times New Roman" w:cs="Times New Roman"/>
          <w:sz w:val="24"/>
        </w:rPr>
        <w:t xml:space="preserve">The case capture form shall be implemented in a tabbed wizard whereby the information is captured sequentially. The fields shall be grouped as above in the order of: Reporter Details, Client Details, Additional Client Details, Case Category, Case Perpetrator, Case Narrative, Services </w:t>
      </w:r>
      <w:r w:rsidRPr="009A73C4">
        <w:rPr>
          <w:rFonts w:ascii="Times New Roman" w:hAnsi="Times New Roman" w:cs="Times New Roman"/>
          <w:sz w:val="24"/>
        </w:rPr>
        <w:lastRenderedPageBreak/>
        <w:t xml:space="preserve">Offered and Case Action. This way, the user of the system is guided on the information they are supposed to get from the reporter in a structured manner without any </w:t>
      </w:r>
      <w:r w:rsidR="0026046E" w:rsidRPr="009A73C4">
        <w:rPr>
          <w:rFonts w:ascii="Times New Roman" w:hAnsi="Times New Roman" w:cs="Times New Roman"/>
          <w:sz w:val="24"/>
        </w:rPr>
        <w:t>important</w:t>
      </w:r>
      <w:r w:rsidRPr="009A73C4">
        <w:rPr>
          <w:rFonts w:ascii="Times New Roman" w:hAnsi="Times New Roman" w:cs="Times New Roman"/>
          <w:sz w:val="24"/>
        </w:rPr>
        <w:t xml:space="preserve"> information.</w:t>
      </w:r>
    </w:p>
    <w:p w14:paraId="3C467D4A" w14:textId="1621832E" w:rsidR="006C00EE" w:rsidRDefault="006C00EE" w:rsidP="006C00EE">
      <w:pPr>
        <w:keepNext/>
      </w:pPr>
    </w:p>
    <w:p w14:paraId="774154A0" w14:textId="1229A697" w:rsidR="00B36045" w:rsidRDefault="006C00EE" w:rsidP="006C00EE">
      <w:pPr>
        <w:pStyle w:val="Caption"/>
      </w:pPr>
      <w:bookmarkStart w:id="13" w:name="_Toc86058397"/>
      <w:r>
        <w:t xml:space="preserve">Figure </w:t>
      </w:r>
      <w:fldSimple w:instr=" SEQ Figure \* ARABIC ">
        <w:r w:rsidR="00E96496">
          <w:rPr>
            <w:noProof/>
          </w:rPr>
          <w:t>4</w:t>
        </w:r>
      </w:fldSimple>
      <w:r>
        <w:t>: Tabbed case capture form</w:t>
      </w:r>
      <w:bookmarkEnd w:id="13"/>
    </w:p>
    <w:p w14:paraId="205868AD" w14:textId="101E0F62" w:rsidR="00A0224F" w:rsidRDefault="00A0224F" w:rsidP="00D47818">
      <w:pPr>
        <w:pStyle w:val="Heading3"/>
      </w:pPr>
    </w:p>
    <w:p w14:paraId="29D6CD8E" w14:textId="77777777" w:rsidR="0074613E" w:rsidRPr="009A73C4" w:rsidRDefault="0074613E" w:rsidP="0074613E">
      <w:pPr>
        <w:pStyle w:val="Heading3"/>
        <w:rPr>
          <w:rFonts w:ascii="Times New Roman" w:hAnsi="Times New Roman" w:cs="Times New Roman"/>
        </w:rPr>
      </w:pPr>
      <w:bookmarkStart w:id="14" w:name="_Toc86916476"/>
      <w:r w:rsidRPr="009A73C4">
        <w:rPr>
          <w:rFonts w:ascii="Times New Roman" w:hAnsi="Times New Roman" w:cs="Times New Roman"/>
        </w:rPr>
        <w:t>Form choices</w:t>
      </w:r>
      <w:bookmarkEnd w:id="14"/>
    </w:p>
    <w:p w14:paraId="30988299" w14:textId="77777777" w:rsidR="0099590D" w:rsidRPr="009A73C4" w:rsidRDefault="0074613E" w:rsidP="0042353F">
      <w:pPr>
        <w:rPr>
          <w:rFonts w:ascii="Times New Roman" w:hAnsi="Times New Roman" w:cs="Times New Roman"/>
          <w:sz w:val="24"/>
          <w:szCs w:val="24"/>
        </w:rPr>
      </w:pPr>
      <w:r w:rsidRPr="009A73C4">
        <w:rPr>
          <w:rFonts w:ascii="Times New Roman" w:hAnsi="Times New Roman" w:cs="Times New Roman"/>
          <w:sz w:val="24"/>
          <w:szCs w:val="24"/>
        </w:rPr>
        <w:t>These are the choices fields with pre-defined options. They are as describe below:</w:t>
      </w:r>
    </w:p>
    <w:tbl>
      <w:tblPr>
        <w:tblStyle w:val="TableGrid"/>
        <w:tblW w:w="9351" w:type="dxa"/>
        <w:tblLook w:val="04A0" w:firstRow="1" w:lastRow="0" w:firstColumn="1" w:lastColumn="0" w:noHBand="0" w:noVBand="1"/>
      </w:tblPr>
      <w:tblGrid>
        <w:gridCol w:w="517"/>
        <w:gridCol w:w="1644"/>
        <w:gridCol w:w="2240"/>
        <w:gridCol w:w="1147"/>
        <w:gridCol w:w="1225"/>
        <w:gridCol w:w="2578"/>
      </w:tblGrid>
      <w:tr w:rsidR="000B64E6" w:rsidRPr="009A73C4" w14:paraId="3360B559" w14:textId="77777777" w:rsidTr="00C06DEC">
        <w:tc>
          <w:tcPr>
            <w:tcW w:w="517" w:type="dxa"/>
          </w:tcPr>
          <w:p w14:paraId="65D7026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w:t>
            </w:r>
          </w:p>
        </w:tc>
        <w:tc>
          <w:tcPr>
            <w:tcW w:w="1644" w:type="dxa"/>
          </w:tcPr>
          <w:p w14:paraId="0483BC3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Name</w:t>
            </w:r>
          </w:p>
        </w:tc>
        <w:tc>
          <w:tcPr>
            <w:tcW w:w="7190" w:type="dxa"/>
            <w:gridSpan w:val="4"/>
          </w:tcPr>
          <w:p w14:paraId="4CD8C740"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Options</w:t>
            </w:r>
          </w:p>
        </w:tc>
      </w:tr>
      <w:tr w:rsidR="000B64E6" w:rsidRPr="009A73C4" w14:paraId="5FCF6744" w14:textId="77777777" w:rsidTr="00C06DEC">
        <w:tc>
          <w:tcPr>
            <w:tcW w:w="517" w:type="dxa"/>
          </w:tcPr>
          <w:p w14:paraId="2019DBA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1.</w:t>
            </w:r>
          </w:p>
        </w:tc>
        <w:tc>
          <w:tcPr>
            <w:tcW w:w="1644" w:type="dxa"/>
          </w:tcPr>
          <w:p w14:paraId="1B0CFBC6"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Categories (Applicable for VAC)</w:t>
            </w:r>
          </w:p>
        </w:tc>
        <w:tc>
          <w:tcPr>
            <w:tcW w:w="7190" w:type="dxa"/>
            <w:gridSpan w:val="4"/>
          </w:tcPr>
          <w:p w14:paraId="5C23ADCD"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Provided separately</w:t>
            </w:r>
          </w:p>
        </w:tc>
      </w:tr>
      <w:tr w:rsidR="000B64E6" w:rsidRPr="009A73C4" w14:paraId="0D4048A8" w14:textId="77777777" w:rsidTr="00C06DEC">
        <w:tc>
          <w:tcPr>
            <w:tcW w:w="517" w:type="dxa"/>
          </w:tcPr>
          <w:p w14:paraId="5DFEF11E" w14:textId="4CD064AE"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w:t>
            </w:r>
            <w:r w:rsidR="00CC2C7A" w:rsidRPr="009A73C4">
              <w:rPr>
                <w:rFonts w:ascii="Times New Roman" w:hAnsi="Times New Roman" w:cs="Times New Roman"/>
                <w:sz w:val="24"/>
                <w:szCs w:val="24"/>
              </w:rPr>
              <w:t>.</w:t>
            </w:r>
          </w:p>
        </w:tc>
        <w:tc>
          <w:tcPr>
            <w:tcW w:w="1644" w:type="dxa"/>
          </w:tcPr>
          <w:p w14:paraId="1874FAB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Relationship</w:t>
            </w:r>
          </w:p>
        </w:tc>
        <w:tc>
          <w:tcPr>
            <w:tcW w:w="7190" w:type="dxa"/>
            <w:gridSpan w:val="4"/>
          </w:tcPr>
          <w:p w14:paraId="5AC3311F" w14:textId="77777777" w:rsidR="000B64E6" w:rsidRPr="009A73C4" w:rsidRDefault="000B64E6" w:rsidP="0042353F">
            <w:pPr>
              <w:rPr>
                <w:rFonts w:ascii="Times New Roman" w:hAnsi="Times New Roman" w:cs="Times New Roman"/>
                <w:sz w:val="24"/>
                <w:szCs w:val="24"/>
              </w:rPr>
            </w:pPr>
          </w:p>
        </w:tc>
      </w:tr>
      <w:tr w:rsidR="000B64E6" w:rsidRPr="009A73C4" w14:paraId="5C035FE2" w14:textId="77777777" w:rsidTr="00C06DEC">
        <w:tc>
          <w:tcPr>
            <w:tcW w:w="517" w:type="dxa"/>
          </w:tcPr>
          <w:p w14:paraId="76301910" w14:textId="65F6EF64"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3</w:t>
            </w:r>
            <w:r w:rsidR="00CC2C7A" w:rsidRPr="009A73C4">
              <w:rPr>
                <w:rFonts w:ascii="Times New Roman" w:hAnsi="Times New Roman" w:cs="Times New Roman"/>
                <w:sz w:val="24"/>
                <w:szCs w:val="24"/>
              </w:rPr>
              <w:t>.</w:t>
            </w:r>
          </w:p>
        </w:tc>
        <w:tc>
          <w:tcPr>
            <w:tcW w:w="1644" w:type="dxa"/>
          </w:tcPr>
          <w:p w14:paraId="2E3E7852"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HIV status</w:t>
            </w:r>
          </w:p>
        </w:tc>
        <w:tc>
          <w:tcPr>
            <w:tcW w:w="7190" w:type="dxa"/>
            <w:gridSpan w:val="4"/>
          </w:tcPr>
          <w:p w14:paraId="2D9A9ED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Negative</w:t>
            </w:r>
          </w:p>
          <w:p w14:paraId="1FCD12D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Positive</w:t>
            </w:r>
          </w:p>
          <w:p w14:paraId="1957E546" w14:textId="2F9D74B5" w:rsidR="000B64E6" w:rsidRPr="009A73C4" w:rsidRDefault="00EE7A07"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w:t>
            </w:r>
            <w:r w:rsidR="000B64E6" w:rsidRPr="009A73C4">
              <w:rPr>
                <w:rFonts w:ascii="Times New Roman" w:hAnsi="Times New Roman" w:cs="Times New Roman"/>
                <w:sz w:val="24"/>
                <w:szCs w:val="24"/>
              </w:rPr>
              <w:t>nknown</w:t>
            </w:r>
          </w:p>
        </w:tc>
      </w:tr>
      <w:tr w:rsidR="000B64E6" w:rsidRPr="009A73C4" w14:paraId="594AEA50" w14:textId="77777777" w:rsidTr="00C06DEC">
        <w:tc>
          <w:tcPr>
            <w:tcW w:w="517" w:type="dxa"/>
          </w:tcPr>
          <w:p w14:paraId="08823673" w14:textId="657D8A57"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4</w:t>
            </w:r>
            <w:r w:rsidR="00CC2C7A" w:rsidRPr="009A73C4">
              <w:rPr>
                <w:rFonts w:ascii="Times New Roman" w:hAnsi="Times New Roman" w:cs="Times New Roman"/>
                <w:sz w:val="24"/>
                <w:szCs w:val="24"/>
              </w:rPr>
              <w:t>.</w:t>
            </w:r>
          </w:p>
        </w:tc>
        <w:tc>
          <w:tcPr>
            <w:tcW w:w="1644" w:type="dxa"/>
          </w:tcPr>
          <w:p w14:paraId="066F88FC"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Escalate to</w:t>
            </w:r>
          </w:p>
        </w:tc>
        <w:tc>
          <w:tcPr>
            <w:tcW w:w="7190" w:type="dxa"/>
            <w:gridSpan w:val="4"/>
          </w:tcPr>
          <w:p w14:paraId="5984DE24" w14:textId="7DAAA952"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Supervisors</w:t>
            </w:r>
          </w:p>
        </w:tc>
      </w:tr>
      <w:tr w:rsidR="000B64E6" w:rsidRPr="009A73C4" w14:paraId="0E0F5E52" w14:textId="77777777" w:rsidTr="00C06DEC">
        <w:tc>
          <w:tcPr>
            <w:tcW w:w="517" w:type="dxa"/>
          </w:tcPr>
          <w:p w14:paraId="2A0BD3BC" w14:textId="28EEAD26"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5</w:t>
            </w:r>
            <w:r w:rsidR="00CC2C7A" w:rsidRPr="009A73C4">
              <w:rPr>
                <w:rFonts w:ascii="Times New Roman" w:hAnsi="Times New Roman" w:cs="Times New Roman"/>
                <w:sz w:val="24"/>
                <w:szCs w:val="24"/>
              </w:rPr>
              <w:t>.</w:t>
            </w:r>
          </w:p>
        </w:tc>
        <w:tc>
          <w:tcPr>
            <w:tcW w:w="1644" w:type="dxa"/>
          </w:tcPr>
          <w:p w14:paraId="22C6908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Action (Status)</w:t>
            </w:r>
          </w:p>
        </w:tc>
        <w:tc>
          <w:tcPr>
            <w:tcW w:w="7190" w:type="dxa"/>
            <w:gridSpan w:val="4"/>
          </w:tcPr>
          <w:p w14:paraId="36A2DAC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Escalate</w:t>
            </w:r>
          </w:p>
          <w:p w14:paraId="20B0522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Pending</w:t>
            </w:r>
          </w:p>
          <w:p w14:paraId="274B47D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Closed</w:t>
            </w:r>
          </w:p>
        </w:tc>
      </w:tr>
      <w:tr w:rsidR="000B64E6" w:rsidRPr="009A73C4" w14:paraId="4C890924" w14:textId="77777777" w:rsidTr="00C06DEC">
        <w:tc>
          <w:tcPr>
            <w:tcW w:w="517" w:type="dxa"/>
          </w:tcPr>
          <w:p w14:paraId="7EA21C25" w14:textId="01204BF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6</w:t>
            </w:r>
            <w:r w:rsidR="00CC2C7A" w:rsidRPr="009A73C4">
              <w:rPr>
                <w:rFonts w:ascii="Times New Roman" w:hAnsi="Times New Roman" w:cs="Times New Roman"/>
                <w:sz w:val="24"/>
                <w:szCs w:val="24"/>
              </w:rPr>
              <w:t>.</w:t>
            </w:r>
          </w:p>
        </w:tc>
        <w:tc>
          <w:tcPr>
            <w:tcW w:w="1644" w:type="dxa"/>
          </w:tcPr>
          <w:p w14:paraId="2C1EA5A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Services Offered</w:t>
            </w:r>
          </w:p>
        </w:tc>
        <w:tc>
          <w:tcPr>
            <w:tcW w:w="7190" w:type="dxa"/>
            <w:gridSpan w:val="4"/>
          </w:tcPr>
          <w:p w14:paraId="2EC625B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Appropriate Referrals</w:t>
            </w:r>
          </w:p>
          <w:p w14:paraId="02A2288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Awareness</w:t>
            </w:r>
          </w:p>
          <w:p w14:paraId="21F9F30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Educational Support</w:t>
            </w:r>
          </w:p>
          <w:p w14:paraId="0CEE070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psycho-social support</w:t>
            </w:r>
          </w:p>
          <w:p w14:paraId="229159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Report to Police</w:t>
            </w:r>
          </w:p>
          <w:p w14:paraId="3D269D7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Medical Support</w:t>
            </w:r>
          </w:p>
          <w:p w14:paraId="0D74C7F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Legal Support</w:t>
            </w:r>
          </w:p>
          <w:p w14:paraId="5428E6E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Basic Need Support</w:t>
            </w:r>
          </w:p>
          <w:p w14:paraId="402E723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Resettlement</w:t>
            </w:r>
          </w:p>
          <w:p w14:paraId="50E0D3C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none</w:t>
            </w:r>
          </w:p>
          <w:p w14:paraId="5C29D97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Others</w:t>
            </w:r>
          </w:p>
        </w:tc>
      </w:tr>
      <w:tr w:rsidR="000B64E6" w:rsidRPr="009A73C4" w14:paraId="65C5A051" w14:textId="77777777" w:rsidTr="00C06DEC">
        <w:tc>
          <w:tcPr>
            <w:tcW w:w="517" w:type="dxa"/>
          </w:tcPr>
          <w:p w14:paraId="40309287" w14:textId="74A97E7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7</w:t>
            </w:r>
            <w:r w:rsidR="00CC2C7A" w:rsidRPr="009A73C4">
              <w:rPr>
                <w:rFonts w:ascii="Times New Roman" w:hAnsi="Times New Roman" w:cs="Times New Roman"/>
                <w:sz w:val="24"/>
                <w:szCs w:val="24"/>
              </w:rPr>
              <w:t>.</w:t>
            </w:r>
          </w:p>
        </w:tc>
        <w:tc>
          <w:tcPr>
            <w:tcW w:w="1644" w:type="dxa"/>
          </w:tcPr>
          <w:p w14:paraId="227226D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Priority</w:t>
            </w:r>
          </w:p>
        </w:tc>
        <w:tc>
          <w:tcPr>
            <w:tcW w:w="7190" w:type="dxa"/>
            <w:gridSpan w:val="4"/>
          </w:tcPr>
          <w:p w14:paraId="1048481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High Priority</w:t>
            </w:r>
          </w:p>
          <w:p w14:paraId="40017EB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Medium Priority</w:t>
            </w:r>
          </w:p>
          <w:p w14:paraId="14679B8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Low Priority</w:t>
            </w:r>
          </w:p>
        </w:tc>
      </w:tr>
      <w:tr w:rsidR="000B64E6" w:rsidRPr="009A73C4" w14:paraId="49381BA5" w14:textId="77777777" w:rsidTr="00C06DEC">
        <w:tc>
          <w:tcPr>
            <w:tcW w:w="517" w:type="dxa"/>
          </w:tcPr>
          <w:p w14:paraId="69A43850" w14:textId="48F1D387"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8</w:t>
            </w:r>
            <w:r w:rsidR="00CC2C7A" w:rsidRPr="009A73C4">
              <w:rPr>
                <w:rFonts w:ascii="Times New Roman" w:hAnsi="Times New Roman" w:cs="Times New Roman"/>
                <w:sz w:val="24"/>
                <w:szCs w:val="24"/>
              </w:rPr>
              <w:t>.</w:t>
            </w:r>
          </w:p>
        </w:tc>
        <w:tc>
          <w:tcPr>
            <w:tcW w:w="1644" w:type="dxa"/>
          </w:tcPr>
          <w:p w14:paraId="5C113CB0"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Assessment</w:t>
            </w:r>
          </w:p>
        </w:tc>
        <w:tc>
          <w:tcPr>
            <w:tcW w:w="7190" w:type="dxa"/>
            <w:gridSpan w:val="4"/>
          </w:tcPr>
          <w:p w14:paraId="1C520D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Progressing</w:t>
            </w:r>
          </w:p>
          <w:p w14:paraId="12E8072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Stagnating</w:t>
            </w:r>
          </w:p>
          <w:p w14:paraId="6A66436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Retrogressing</w:t>
            </w:r>
          </w:p>
          <w:p w14:paraId="7035562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9593D8C" w14:textId="77777777" w:rsidTr="00C06DEC">
        <w:tc>
          <w:tcPr>
            <w:tcW w:w="517" w:type="dxa"/>
          </w:tcPr>
          <w:p w14:paraId="08896961" w14:textId="564EA2E1" w:rsidR="000B64E6" w:rsidRPr="009A73C4" w:rsidRDefault="00C06DEC" w:rsidP="00C06DEC">
            <w:pPr>
              <w:rPr>
                <w:rFonts w:ascii="Times New Roman" w:hAnsi="Times New Roman" w:cs="Times New Roman"/>
                <w:sz w:val="24"/>
                <w:szCs w:val="24"/>
              </w:rPr>
            </w:pPr>
            <w:r>
              <w:rPr>
                <w:rFonts w:ascii="Times New Roman" w:hAnsi="Times New Roman" w:cs="Times New Roman"/>
                <w:sz w:val="24"/>
                <w:szCs w:val="24"/>
              </w:rPr>
              <w:t>9</w:t>
            </w:r>
            <w:r w:rsidR="00CC2C7A" w:rsidRPr="009A73C4">
              <w:rPr>
                <w:rFonts w:ascii="Times New Roman" w:hAnsi="Times New Roman" w:cs="Times New Roman"/>
                <w:sz w:val="24"/>
                <w:szCs w:val="24"/>
              </w:rPr>
              <w:t>.</w:t>
            </w:r>
          </w:p>
        </w:tc>
        <w:tc>
          <w:tcPr>
            <w:tcW w:w="1644" w:type="dxa"/>
          </w:tcPr>
          <w:p w14:paraId="1A9C58F3"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Referral Organizations (to)</w:t>
            </w:r>
          </w:p>
        </w:tc>
        <w:tc>
          <w:tcPr>
            <w:tcW w:w="7190" w:type="dxa"/>
            <w:gridSpan w:val="4"/>
          </w:tcPr>
          <w:p w14:paraId="6CA46F6F" w14:textId="77777777" w:rsidR="007219C0"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LC</w:t>
            </w:r>
            <w:r w:rsidR="007219C0">
              <w:rPr>
                <w:rFonts w:ascii="Times New Roman" w:hAnsi="Times New Roman" w:cs="Times New Roman"/>
                <w:sz w:val="24"/>
                <w:szCs w:val="24"/>
              </w:rPr>
              <w:t>S</w:t>
            </w:r>
          </w:p>
          <w:p w14:paraId="7B0D2A48" w14:textId="7720CA95" w:rsidR="000B64E6" w:rsidRPr="009A73C4" w:rsidRDefault="007219C0"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MOSD</w:t>
            </w:r>
          </w:p>
          <w:p w14:paraId="431BFB5A" w14:textId="222CC970" w:rsidR="000B64E6" w:rsidRPr="009A73C4" w:rsidRDefault="007219C0"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Judiciary/Children’s </w:t>
            </w:r>
            <w:r w:rsidR="000B64E6" w:rsidRPr="009A73C4">
              <w:rPr>
                <w:rFonts w:ascii="Times New Roman" w:hAnsi="Times New Roman" w:cs="Times New Roman"/>
                <w:sz w:val="24"/>
                <w:szCs w:val="24"/>
              </w:rPr>
              <w:t>Court</w:t>
            </w:r>
          </w:p>
          <w:p w14:paraId="23867474" w14:textId="40089F54"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w:t>
            </w:r>
            <w:r w:rsidR="00E54126" w:rsidRPr="009A73C4">
              <w:rPr>
                <w:rFonts w:ascii="Times New Roman" w:hAnsi="Times New Roman" w:cs="Times New Roman"/>
                <w:sz w:val="24"/>
                <w:szCs w:val="24"/>
              </w:rPr>
              <w:t>robati</w:t>
            </w:r>
            <w:r w:rsidRPr="009A73C4">
              <w:rPr>
                <w:rFonts w:ascii="Times New Roman" w:hAnsi="Times New Roman" w:cs="Times New Roman"/>
                <w:sz w:val="24"/>
                <w:szCs w:val="24"/>
              </w:rPr>
              <w:t xml:space="preserve">on </w:t>
            </w:r>
            <w:r w:rsidR="007219C0">
              <w:rPr>
                <w:rFonts w:ascii="Times New Roman" w:hAnsi="Times New Roman" w:cs="Times New Roman"/>
                <w:sz w:val="24"/>
                <w:szCs w:val="24"/>
              </w:rPr>
              <w:t>Unit</w:t>
            </w:r>
          </w:p>
          <w:p w14:paraId="782E47ED" w14:textId="640B21BE"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r w:rsidR="007219C0">
              <w:rPr>
                <w:rFonts w:ascii="Times New Roman" w:hAnsi="Times New Roman" w:cs="Times New Roman"/>
                <w:sz w:val="24"/>
                <w:szCs w:val="24"/>
              </w:rPr>
              <w:t>/CGPU</w:t>
            </w:r>
          </w:p>
          <w:p w14:paraId="228A3B5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Health Facility</w:t>
            </w:r>
          </w:p>
          <w:p w14:paraId="2C14711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NGOs/CSOs/CBOs</w:t>
            </w:r>
          </w:p>
          <w:p w14:paraId="27448249" w14:textId="25D53441"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w:t>
            </w:r>
            <w:r w:rsidR="007219C0">
              <w:rPr>
                <w:rFonts w:ascii="Times New Roman" w:hAnsi="Times New Roman" w:cs="Times New Roman"/>
                <w:sz w:val="24"/>
                <w:szCs w:val="24"/>
              </w:rPr>
              <w:t>are facilities and Care points</w:t>
            </w:r>
          </w:p>
          <w:p w14:paraId="0A47041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Legal Aid</w:t>
            </w:r>
          </w:p>
          <w:p w14:paraId="61738F9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w:t>
            </w:r>
          </w:p>
        </w:tc>
      </w:tr>
      <w:tr w:rsidR="000B64E6" w:rsidRPr="009A73C4" w14:paraId="0D4D4362" w14:textId="77777777" w:rsidTr="00C06DEC">
        <w:tc>
          <w:tcPr>
            <w:tcW w:w="517" w:type="dxa"/>
          </w:tcPr>
          <w:p w14:paraId="5F9AF096" w14:textId="1490566C"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10</w:t>
            </w:r>
            <w:r w:rsidR="00CC2C7A" w:rsidRPr="009A73C4">
              <w:rPr>
                <w:rFonts w:ascii="Times New Roman" w:hAnsi="Times New Roman" w:cs="Times New Roman"/>
                <w:sz w:val="24"/>
                <w:szCs w:val="24"/>
              </w:rPr>
              <w:t>.</w:t>
            </w:r>
          </w:p>
        </w:tc>
        <w:tc>
          <w:tcPr>
            <w:tcW w:w="1644" w:type="dxa"/>
          </w:tcPr>
          <w:p w14:paraId="560C845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 xml:space="preserve">Referrals organizations (from) </w:t>
            </w:r>
          </w:p>
        </w:tc>
        <w:tc>
          <w:tcPr>
            <w:tcW w:w="7190" w:type="dxa"/>
            <w:gridSpan w:val="4"/>
          </w:tcPr>
          <w:p w14:paraId="59DD3942" w14:textId="6BED0F95"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r w:rsidR="007219C0">
              <w:rPr>
                <w:rFonts w:ascii="Times New Roman" w:hAnsi="Times New Roman" w:cs="Times New Roman"/>
                <w:sz w:val="24"/>
                <w:szCs w:val="24"/>
              </w:rPr>
              <w:t>/CGPU</w:t>
            </w:r>
          </w:p>
          <w:p w14:paraId="16EA8B1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3EE6E3B2" w14:textId="7F427A2D" w:rsidR="000B64E6" w:rsidRPr="009A73C4" w:rsidRDefault="007219C0"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Care facilities and Care points</w:t>
            </w:r>
          </w:p>
          <w:p w14:paraId="3ABA048C" w14:textId="630B16E2"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w:t>
            </w:r>
            <w:r w:rsidR="007219C0">
              <w:rPr>
                <w:rFonts w:ascii="Times New Roman" w:hAnsi="Times New Roman" w:cs="Times New Roman"/>
                <w:sz w:val="24"/>
                <w:szCs w:val="24"/>
              </w:rPr>
              <w:t xml:space="preserve">GOs, </w:t>
            </w:r>
            <w:r w:rsidRPr="009A73C4">
              <w:rPr>
                <w:rFonts w:ascii="Times New Roman" w:hAnsi="Times New Roman" w:cs="Times New Roman"/>
                <w:sz w:val="24"/>
                <w:szCs w:val="24"/>
              </w:rPr>
              <w:t xml:space="preserve"> C</w:t>
            </w:r>
            <w:r w:rsidR="007219C0">
              <w:rPr>
                <w:rFonts w:ascii="Times New Roman" w:hAnsi="Times New Roman" w:cs="Times New Roman"/>
                <w:sz w:val="24"/>
                <w:szCs w:val="24"/>
              </w:rPr>
              <w:t>SOs</w:t>
            </w:r>
          </w:p>
        </w:tc>
      </w:tr>
      <w:tr w:rsidR="000B64E6" w:rsidRPr="009A73C4" w14:paraId="4503F538" w14:textId="77777777" w:rsidTr="00C06DEC">
        <w:tc>
          <w:tcPr>
            <w:tcW w:w="517" w:type="dxa"/>
          </w:tcPr>
          <w:p w14:paraId="681EB5E1" w14:textId="49DCB256"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11</w:t>
            </w:r>
            <w:r w:rsidR="00CC2C7A" w:rsidRPr="009A73C4">
              <w:rPr>
                <w:rFonts w:ascii="Times New Roman" w:hAnsi="Times New Roman" w:cs="Times New Roman"/>
                <w:sz w:val="24"/>
                <w:szCs w:val="24"/>
              </w:rPr>
              <w:t>.</w:t>
            </w:r>
          </w:p>
        </w:tc>
        <w:tc>
          <w:tcPr>
            <w:tcW w:w="1644" w:type="dxa"/>
          </w:tcPr>
          <w:p w14:paraId="7D346A2D"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Justice System</w:t>
            </w:r>
          </w:p>
        </w:tc>
        <w:tc>
          <w:tcPr>
            <w:tcW w:w="7190" w:type="dxa"/>
            <w:gridSpan w:val="4"/>
          </w:tcPr>
          <w:p w14:paraId="5EDA40B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At Police</w:t>
            </w:r>
          </w:p>
          <w:p w14:paraId="379C083C" w14:textId="2D563B94"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In Court</w:t>
            </w:r>
          </w:p>
          <w:p w14:paraId="77F4B0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Probation Officer</w:t>
            </w:r>
          </w:p>
          <w:p w14:paraId="0129BBC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Social Worker</w:t>
            </w:r>
          </w:p>
          <w:p w14:paraId="6A33F5FC" w14:textId="0C29DA0B" w:rsidR="0003259D"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Court Intermediary </w:t>
            </w:r>
          </w:p>
          <w:p w14:paraId="676C68F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4D2F686" w14:textId="77777777" w:rsidTr="00C06DEC">
        <w:tc>
          <w:tcPr>
            <w:tcW w:w="517" w:type="dxa"/>
          </w:tcPr>
          <w:p w14:paraId="43E33A3D" w14:textId="1FD5F42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12</w:t>
            </w:r>
            <w:r w:rsidR="00CC2C7A" w:rsidRPr="009A73C4">
              <w:rPr>
                <w:rFonts w:ascii="Times New Roman" w:hAnsi="Times New Roman" w:cs="Times New Roman"/>
                <w:sz w:val="24"/>
                <w:szCs w:val="24"/>
              </w:rPr>
              <w:t>.</w:t>
            </w:r>
          </w:p>
        </w:tc>
        <w:tc>
          <w:tcPr>
            <w:tcW w:w="1644" w:type="dxa"/>
          </w:tcPr>
          <w:p w14:paraId="7F3E0847"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Health Status</w:t>
            </w:r>
          </w:p>
        </w:tc>
        <w:tc>
          <w:tcPr>
            <w:tcW w:w="7190" w:type="dxa"/>
            <w:gridSpan w:val="4"/>
          </w:tcPr>
          <w:p w14:paraId="09D08EF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Healthy</w:t>
            </w:r>
          </w:p>
          <w:p w14:paraId="210A823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Mildly Sick</w:t>
            </w:r>
          </w:p>
          <w:p w14:paraId="2B3226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Chronically ill</w:t>
            </w:r>
          </w:p>
          <w:p w14:paraId="3DFF219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Depressive</w:t>
            </w:r>
          </w:p>
          <w:p w14:paraId="7FB829D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HIV Positive</w:t>
            </w:r>
          </w:p>
          <w:p w14:paraId="572A1FB4" w14:textId="0B236B52" w:rsidR="000B64E6"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COVID- 19</w:t>
            </w:r>
          </w:p>
          <w:p w14:paraId="060F2D50" w14:textId="68D8E122" w:rsidR="000B64E6"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Substance abuse and addiction</w:t>
            </w:r>
          </w:p>
          <w:p w14:paraId="0F49FF4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7910143" w14:textId="77777777" w:rsidTr="00C06DEC">
        <w:tc>
          <w:tcPr>
            <w:tcW w:w="517" w:type="dxa"/>
          </w:tcPr>
          <w:p w14:paraId="4C484134" w14:textId="75F7377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13</w:t>
            </w:r>
            <w:r w:rsidR="00CC2C7A" w:rsidRPr="009A73C4">
              <w:rPr>
                <w:rFonts w:ascii="Times New Roman" w:hAnsi="Times New Roman" w:cs="Times New Roman"/>
                <w:sz w:val="24"/>
                <w:szCs w:val="24"/>
              </w:rPr>
              <w:t>.</w:t>
            </w:r>
          </w:p>
        </w:tc>
        <w:tc>
          <w:tcPr>
            <w:tcW w:w="1644" w:type="dxa"/>
          </w:tcPr>
          <w:p w14:paraId="0AFA4F8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attendance</w:t>
            </w:r>
          </w:p>
        </w:tc>
        <w:tc>
          <w:tcPr>
            <w:tcW w:w="7190" w:type="dxa"/>
            <w:gridSpan w:val="4"/>
          </w:tcPr>
          <w:p w14:paraId="3FC95CC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Consistent</w:t>
            </w:r>
          </w:p>
          <w:p w14:paraId="2AFA5395" w14:textId="789D40D3" w:rsidR="000B64E6"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Inconsistent </w:t>
            </w:r>
          </w:p>
          <w:p w14:paraId="43CCCBF9" w14:textId="48DF22F3" w:rsidR="0003259D"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Dropped out</w:t>
            </w:r>
          </w:p>
          <w:p w14:paraId="6065418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6B1D0290" w14:textId="77777777" w:rsidTr="00C06DEC">
        <w:tc>
          <w:tcPr>
            <w:tcW w:w="517" w:type="dxa"/>
          </w:tcPr>
          <w:p w14:paraId="00EA39EA" w14:textId="6876FD9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14</w:t>
            </w:r>
            <w:r w:rsidR="00CC2C7A" w:rsidRPr="009A73C4">
              <w:rPr>
                <w:rFonts w:ascii="Times New Roman" w:hAnsi="Times New Roman" w:cs="Times New Roman"/>
                <w:sz w:val="24"/>
                <w:szCs w:val="24"/>
              </w:rPr>
              <w:t>.</w:t>
            </w:r>
          </w:p>
        </w:tc>
        <w:tc>
          <w:tcPr>
            <w:tcW w:w="1644" w:type="dxa"/>
          </w:tcPr>
          <w:p w14:paraId="34BC7FEE"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level</w:t>
            </w:r>
          </w:p>
        </w:tc>
        <w:tc>
          <w:tcPr>
            <w:tcW w:w="7190" w:type="dxa"/>
            <w:gridSpan w:val="4"/>
          </w:tcPr>
          <w:p w14:paraId="3E84909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Nursery</w:t>
            </w:r>
          </w:p>
          <w:p w14:paraId="7EAC195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Primary, </w:t>
            </w:r>
          </w:p>
          <w:p w14:paraId="2B54A8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Secondary</w:t>
            </w:r>
          </w:p>
          <w:p w14:paraId="69D6A8F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Tertiary</w:t>
            </w:r>
          </w:p>
        </w:tc>
      </w:tr>
      <w:tr w:rsidR="000B64E6" w:rsidRPr="009A73C4" w14:paraId="41165CD7" w14:textId="77777777" w:rsidTr="00C06DEC">
        <w:tc>
          <w:tcPr>
            <w:tcW w:w="517" w:type="dxa"/>
          </w:tcPr>
          <w:p w14:paraId="52F851A9" w14:textId="2BB6BDB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15</w:t>
            </w:r>
            <w:r w:rsidR="00CC2C7A" w:rsidRPr="009A73C4">
              <w:rPr>
                <w:rFonts w:ascii="Times New Roman" w:hAnsi="Times New Roman" w:cs="Times New Roman"/>
                <w:sz w:val="24"/>
                <w:szCs w:val="24"/>
              </w:rPr>
              <w:t>.</w:t>
            </w:r>
          </w:p>
        </w:tc>
        <w:tc>
          <w:tcPr>
            <w:tcW w:w="1644" w:type="dxa"/>
          </w:tcPr>
          <w:p w14:paraId="1B61AA4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Type</w:t>
            </w:r>
          </w:p>
        </w:tc>
        <w:tc>
          <w:tcPr>
            <w:tcW w:w="7190" w:type="dxa"/>
            <w:gridSpan w:val="4"/>
          </w:tcPr>
          <w:p w14:paraId="0CCDE5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Boarding</w:t>
            </w:r>
          </w:p>
          <w:p w14:paraId="51F576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Boarding</w:t>
            </w:r>
          </w:p>
          <w:p w14:paraId="50D32A2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Day</w:t>
            </w:r>
          </w:p>
          <w:p w14:paraId="500566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Day</w:t>
            </w:r>
          </w:p>
          <w:p w14:paraId="7A3FBC8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Day and Boarding</w:t>
            </w:r>
          </w:p>
          <w:p w14:paraId="7A30792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Day and Boarding</w:t>
            </w:r>
          </w:p>
          <w:p w14:paraId="30A4E5F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None</w:t>
            </w:r>
          </w:p>
        </w:tc>
      </w:tr>
      <w:tr w:rsidR="000B64E6" w:rsidRPr="009A73C4" w14:paraId="7CD32AC5" w14:textId="77777777" w:rsidTr="00C06DEC">
        <w:tc>
          <w:tcPr>
            <w:tcW w:w="517" w:type="dxa"/>
          </w:tcPr>
          <w:p w14:paraId="11F47B7A" w14:textId="2303492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16</w:t>
            </w:r>
            <w:r w:rsidR="00CC2C7A" w:rsidRPr="009A73C4">
              <w:rPr>
                <w:rFonts w:ascii="Times New Roman" w:hAnsi="Times New Roman" w:cs="Times New Roman"/>
                <w:sz w:val="24"/>
                <w:szCs w:val="24"/>
              </w:rPr>
              <w:t>.</w:t>
            </w:r>
          </w:p>
        </w:tc>
        <w:tc>
          <w:tcPr>
            <w:tcW w:w="1644" w:type="dxa"/>
          </w:tcPr>
          <w:p w14:paraId="6B31A2D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Disability referral</w:t>
            </w:r>
          </w:p>
        </w:tc>
        <w:tc>
          <w:tcPr>
            <w:tcW w:w="7190" w:type="dxa"/>
            <w:gridSpan w:val="4"/>
          </w:tcPr>
          <w:p w14:paraId="6A41737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p>
          <w:p w14:paraId="341FBC18" w14:textId="6341C5F8" w:rsidR="000B64E6" w:rsidRPr="009A73C4" w:rsidRDefault="0003259D" w:rsidP="00C06DE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MOSD</w:t>
            </w:r>
          </w:p>
          <w:p w14:paraId="407FA64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7C1AEF85" w14:textId="6D549528" w:rsidR="000B64E6"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Care facilities</w:t>
            </w:r>
          </w:p>
          <w:p w14:paraId="3063B994" w14:textId="33562D46"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w:t>
            </w:r>
            <w:r w:rsidR="0003259D">
              <w:rPr>
                <w:rFonts w:ascii="Times New Roman" w:hAnsi="Times New Roman" w:cs="Times New Roman"/>
                <w:sz w:val="24"/>
                <w:szCs w:val="24"/>
              </w:rPr>
              <w:t xml:space="preserve">GOs, </w:t>
            </w:r>
            <w:r w:rsidRPr="009A73C4">
              <w:rPr>
                <w:rFonts w:ascii="Times New Roman" w:hAnsi="Times New Roman" w:cs="Times New Roman"/>
                <w:sz w:val="24"/>
                <w:szCs w:val="24"/>
              </w:rPr>
              <w:t>C</w:t>
            </w:r>
            <w:r w:rsidR="0003259D">
              <w:rPr>
                <w:rFonts w:ascii="Times New Roman" w:hAnsi="Times New Roman" w:cs="Times New Roman"/>
                <w:sz w:val="24"/>
                <w:szCs w:val="24"/>
              </w:rPr>
              <w:t>SOs</w:t>
            </w:r>
          </w:p>
        </w:tc>
      </w:tr>
      <w:tr w:rsidR="000B64E6" w:rsidRPr="009A73C4" w14:paraId="4F70B295" w14:textId="77777777" w:rsidTr="00C06DEC">
        <w:tc>
          <w:tcPr>
            <w:tcW w:w="517" w:type="dxa"/>
          </w:tcPr>
          <w:p w14:paraId="4C1CB6C2" w14:textId="3A610D72"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17</w:t>
            </w:r>
            <w:r w:rsidR="00CC2C7A" w:rsidRPr="009A73C4">
              <w:rPr>
                <w:rFonts w:ascii="Times New Roman" w:hAnsi="Times New Roman" w:cs="Times New Roman"/>
                <w:sz w:val="24"/>
                <w:szCs w:val="24"/>
              </w:rPr>
              <w:t>.</w:t>
            </w:r>
          </w:p>
        </w:tc>
        <w:tc>
          <w:tcPr>
            <w:tcW w:w="1644" w:type="dxa"/>
          </w:tcPr>
          <w:p w14:paraId="049C1F99"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Disability</w:t>
            </w:r>
          </w:p>
        </w:tc>
        <w:tc>
          <w:tcPr>
            <w:tcW w:w="7190" w:type="dxa"/>
            <w:gridSpan w:val="4"/>
          </w:tcPr>
          <w:p w14:paraId="7474F25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Hearing</w:t>
            </w:r>
          </w:p>
          <w:p w14:paraId="4582EC6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Motor</w:t>
            </w:r>
          </w:p>
          <w:p w14:paraId="4AB4B0D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Mental</w:t>
            </w:r>
          </w:p>
          <w:p w14:paraId="10F11E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Intellectual</w:t>
            </w:r>
          </w:p>
          <w:p w14:paraId="0D2BA15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Visual</w:t>
            </w:r>
          </w:p>
          <w:p w14:paraId="46C4A71F" w14:textId="77777777" w:rsidR="000B64E6"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Physical</w:t>
            </w:r>
          </w:p>
          <w:p w14:paraId="492B40AC" w14:textId="77777777" w:rsidR="0003259D"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Multiple Disabilities</w:t>
            </w:r>
          </w:p>
          <w:p w14:paraId="5DD85639" w14:textId="177BECDF" w:rsidR="0003259D"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Down Syndrome</w:t>
            </w:r>
          </w:p>
        </w:tc>
      </w:tr>
      <w:tr w:rsidR="000B64E6" w:rsidRPr="009A73C4" w14:paraId="6361C0C5" w14:textId="77777777" w:rsidTr="00C06DEC">
        <w:tc>
          <w:tcPr>
            <w:tcW w:w="517" w:type="dxa"/>
          </w:tcPr>
          <w:p w14:paraId="317FCADB" w14:textId="27F3B1A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18</w:t>
            </w:r>
            <w:r w:rsidR="00CC2C7A" w:rsidRPr="009A73C4">
              <w:rPr>
                <w:rFonts w:ascii="Times New Roman" w:hAnsi="Times New Roman" w:cs="Times New Roman"/>
                <w:sz w:val="24"/>
                <w:szCs w:val="24"/>
              </w:rPr>
              <w:t>.</w:t>
            </w:r>
          </w:p>
        </w:tc>
        <w:tc>
          <w:tcPr>
            <w:tcW w:w="1644" w:type="dxa"/>
          </w:tcPr>
          <w:p w14:paraId="0E960D67"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Occupation</w:t>
            </w:r>
          </w:p>
        </w:tc>
        <w:tc>
          <w:tcPr>
            <w:tcW w:w="7190" w:type="dxa"/>
            <w:gridSpan w:val="4"/>
          </w:tcPr>
          <w:p w14:paraId="2D8CD3B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Small Scale Business</w:t>
            </w:r>
          </w:p>
          <w:p w14:paraId="0EA35FF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Large Scale Business</w:t>
            </w:r>
          </w:p>
          <w:p w14:paraId="2CA52E9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Public Servant</w:t>
            </w:r>
          </w:p>
          <w:p w14:paraId="57F948F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Casual Laborer</w:t>
            </w:r>
          </w:p>
          <w:p w14:paraId="1171447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Workers</w:t>
            </w:r>
          </w:p>
          <w:p w14:paraId="415B373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32C4903" w14:textId="77777777" w:rsidTr="00C06DEC">
        <w:tc>
          <w:tcPr>
            <w:tcW w:w="517" w:type="dxa"/>
          </w:tcPr>
          <w:p w14:paraId="382D4193" w14:textId="31216D8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19</w:t>
            </w:r>
            <w:r w:rsidR="00CC2C7A" w:rsidRPr="009A73C4">
              <w:rPr>
                <w:rFonts w:ascii="Times New Roman" w:hAnsi="Times New Roman" w:cs="Times New Roman"/>
                <w:sz w:val="24"/>
                <w:szCs w:val="24"/>
              </w:rPr>
              <w:t>.</w:t>
            </w:r>
          </w:p>
        </w:tc>
        <w:tc>
          <w:tcPr>
            <w:tcW w:w="1644" w:type="dxa"/>
          </w:tcPr>
          <w:p w14:paraId="3B396F7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Profession</w:t>
            </w:r>
          </w:p>
        </w:tc>
        <w:tc>
          <w:tcPr>
            <w:tcW w:w="7190" w:type="dxa"/>
            <w:gridSpan w:val="4"/>
          </w:tcPr>
          <w:p w14:paraId="25769BA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Small Scale Business</w:t>
            </w:r>
          </w:p>
          <w:p w14:paraId="523EF51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Large Scale Business</w:t>
            </w:r>
          </w:p>
          <w:p w14:paraId="544D6AD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Public Servant</w:t>
            </w:r>
          </w:p>
          <w:p w14:paraId="390995A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Casual Laborer</w:t>
            </w:r>
          </w:p>
          <w:p w14:paraId="3FBDDFD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Workers</w:t>
            </w:r>
          </w:p>
          <w:p w14:paraId="7240DDD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Unemployed</w:t>
            </w:r>
          </w:p>
          <w:p w14:paraId="3D8C98A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Peasant</w:t>
            </w:r>
          </w:p>
          <w:p w14:paraId="55C8A35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Farmer (Commercial) </w:t>
            </w:r>
          </w:p>
          <w:p w14:paraId="0D2E4F2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Farmer (Subsistence) </w:t>
            </w:r>
          </w:p>
          <w:p w14:paraId="449FD7F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51B71EA4" w14:textId="77777777" w:rsidTr="00C06DEC">
        <w:tc>
          <w:tcPr>
            <w:tcW w:w="517" w:type="dxa"/>
          </w:tcPr>
          <w:p w14:paraId="14F9D9B9" w14:textId="3FFA3568"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20</w:t>
            </w:r>
            <w:r w:rsidR="00CC2C7A" w:rsidRPr="009A73C4">
              <w:rPr>
                <w:rFonts w:ascii="Times New Roman" w:hAnsi="Times New Roman" w:cs="Times New Roman"/>
                <w:sz w:val="24"/>
                <w:szCs w:val="24"/>
              </w:rPr>
              <w:t>.</w:t>
            </w:r>
          </w:p>
        </w:tc>
        <w:tc>
          <w:tcPr>
            <w:tcW w:w="1644" w:type="dxa"/>
          </w:tcPr>
          <w:p w14:paraId="50225BAF"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Household Types</w:t>
            </w:r>
          </w:p>
        </w:tc>
        <w:tc>
          <w:tcPr>
            <w:tcW w:w="7190" w:type="dxa"/>
            <w:gridSpan w:val="4"/>
          </w:tcPr>
          <w:p w14:paraId="51241B5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Child Headed</w:t>
            </w:r>
          </w:p>
          <w:p w14:paraId="713ADA5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Single Parent</w:t>
            </w:r>
          </w:p>
          <w:p w14:paraId="79D6F26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Both Parent</w:t>
            </w:r>
          </w:p>
          <w:p w14:paraId="461D44A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 Parents</w:t>
            </w:r>
          </w:p>
          <w:p w14:paraId="6BE0D8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Guardian</w:t>
            </w:r>
          </w:p>
          <w:p w14:paraId="2BDE61B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Others</w:t>
            </w:r>
          </w:p>
          <w:p w14:paraId="0D56B05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697046C6" w14:textId="77777777" w:rsidTr="00C06DEC">
        <w:tc>
          <w:tcPr>
            <w:tcW w:w="517" w:type="dxa"/>
          </w:tcPr>
          <w:p w14:paraId="791F6625" w14:textId="676A636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21</w:t>
            </w:r>
            <w:r w:rsidR="00CC2C7A" w:rsidRPr="009A73C4">
              <w:rPr>
                <w:rFonts w:ascii="Times New Roman" w:hAnsi="Times New Roman" w:cs="Times New Roman"/>
                <w:sz w:val="24"/>
                <w:szCs w:val="24"/>
              </w:rPr>
              <w:t>.</w:t>
            </w:r>
          </w:p>
        </w:tc>
        <w:tc>
          <w:tcPr>
            <w:tcW w:w="1644" w:type="dxa"/>
          </w:tcPr>
          <w:p w14:paraId="449EA136"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Marital Status</w:t>
            </w:r>
          </w:p>
        </w:tc>
        <w:tc>
          <w:tcPr>
            <w:tcW w:w="7190" w:type="dxa"/>
            <w:gridSpan w:val="4"/>
            <w:tcBorders>
              <w:bottom w:val="single" w:sz="4" w:space="0" w:color="auto"/>
            </w:tcBorders>
          </w:tcPr>
          <w:p w14:paraId="149B738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Married</w:t>
            </w:r>
          </w:p>
          <w:p w14:paraId="2AACC76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Single</w:t>
            </w:r>
          </w:p>
          <w:p w14:paraId="4169C84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Divorced</w:t>
            </w:r>
          </w:p>
          <w:p w14:paraId="123619A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Cohabiting</w:t>
            </w:r>
          </w:p>
          <w:p w14:paraId="4083C44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Separated</w:t>
            </w:r>
          </w:p>
          <w:p w14:paraId="1A0EE8F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Widowed</w:t>
            </w:r>
          </w:p>
          <w:p w14:paraId="490BEC2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57CE2AC" w14:textId="77777777" w:rsidTr="00C06DEC">
        <w:tc>
          <w:tcPr>
            <w:tcW w:w="517" w:type="dxa"/>
          </w:tcPr>
          <w:p w14:paraId="1357FE43" w14:textId="7701659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22</w:t>
            </w:r>
            <w:r w:rsidR="00CC2C7A" w:rsidRPr="009A73C4">
              <w:rPr>
                <w:rFonts w:ascii="Times New Roman" w:hAnsi="Times New Roman" w:cs="Times New Roman"/>
                <w:sz w:val="24"/>
                <w:szCs w:val="24"/>
              </w:rPr>
              <w:t>.</w:t>
            </w:r>
          </w:p>
        </w:tc>
        <w:tc>
          <w:tcPr>
            <w:tcW w:w="1644" w:type="dxa"/>
            <w:tcBorders>
              <w:right w:val="single" w:sz="4" w:space="0" w:color="auto"/>
            </w:tcBorders>
          </w:tcPr>
          <w:p w14:paraId="31C20C22"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Relationship</w:t>
            </w:r>
          </w:p>
        </w:tc>
        <w:tc>
          <w:tcPr>
            <w:tcW w:w="3387" w:type="dxa"/>
            <w:gridSpan w:val="2"/>
            <w:tcBorders>
              <w:top w:val="single" w:sz="4" w:space="0" w:color="auto"/>
              <w:left w:val="single" w:sz="4" w:space="0" w:color="auto"/>
              <w:bottom w:val="single" w:sz="4" w:space="0" w:color="auto"/>
              <w:right w:val="nil"/>
            </w:tcBorders>
          </w:tcPr>
          <w:p w14:paraId="7C584C3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Father</w:t>
            </w:r>
          </w:p>
          <w:p w14:paraId="6271C2D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Mother</w:t>
            </w:r>
          </w:p>
          <w:p w14:paraId="414C5D3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Sister</w:t>
            </w:r>
          </w:p>
          <w:p w14:paraId="299FE5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Brother</w:t>
            </w:r>
          </w:p>
          <w:p w14:paraId="762BFC1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Grandfather</w:t>
            </w:r>
          </w:p>
          <w:p w14:paraId="107388C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Grandmother</w:t>
            </w:r>
          </w:p>
          <w:p w14:paraId="3B53F70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Uncle</w:t>
            </w:r>
          </w:p>
          <w:p w14:paraId="1F38266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Aunt</w:t>
            </w:r>
          </w:p>
          <w:p w14:paraId="4826F2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Cousin</w:t>
            </w:r>
          </w:p>
          <w:p w14:paraId="1931D63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Other family member</w:t>
            </w:r>
          </w:p>
          <w:p w14:paraId="27F4D5C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Foster Father</w:t>
            </w:r>
          </w:p>
          <w:p w14:paraId="76B9F12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Foster Mother</w:t>
            </w:r>
          </w:p>
        </w:tc>
        <w:tc>
          <w:tcPr>
            <w:tcW w:w="3803" w:type="dxa"/>
            <w:gridSpan w:val="2"/>
            <w:tcBorders>
              <w:top w:val="single" w:sz="4" w:space="0" w:color="auto"/>
              <w:left w:val="nil"/>
              <w:bottom w:val="single" w:sz="4" w:space="0" w:color="auto"/>
              <w:right w:val="single" w:sz="4" w:space="0" w:color="auto"/>
            </w:tcBorders>
          </w:tcPr>
          <w:p w14:paraId="5666734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Stepfather</w:t>
            </w:r>
          </w:p>
          <w:p w14:paraId="3360AD6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Stepmother</w:t>
            </w:r>
          </w:p>
          <w:p w14:paraId="1EEA118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 brother</w:t>
            </w:r>
          </w:p>
          <w:p w14:paraId="14AE52B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 sister</w:t>
            </w:r>
          </w:p>
          <w:p w14:paraId="7EA7E99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Teacher</w:t>
            </w:r>
          </w:p>
          <w:p w14:paraId="0AB8CE5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Worker in care facility</w:t>
            </w:r>
          </w:p>
          <w:p w14:paraId="6ED00DD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Friend of the child</w:t>
            </w:r>
          </w:p>
          <w:p w14:paraId="3EB0843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Peer/ Not a friend</w:t>
            </w:r>
          </w:p>
          <w:p w14:paraId="14CE17C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 not related adult</w:t>
            </w:r>
          </w:p>
          <w:p w14:paraId="41727A7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Nanny/House help</w:t>
            </w:r>
          </w:p>
          <w:p w14:paraId="5FD207C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Neighbor</w:t>
            </w:r>
          </w:p>
          <w:p w14:paraId="1780DB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B7B5ED8" w14:textId="77777777" w:rsidTr="00C06DEC">
        <w:tc>
          <w:tcPr>
            <w:tcW w:w="517" w:type="dxa"/>
          </w:tcPr>
          <w:p w14:paraId="6310B7D9" w14:textId="67959CF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23</w:t>
            </w:r>
            <w:r w:rsidR="00CC2C7A" w:rsidRPr="009A73C4">
              <w:rPr>
                <w:rFonts w:ascii="Times New Roman" w:hAnsi="Times New Roman" w:cs="Times New Roman"/>
                <w:sz w:val="24"/>
                <w:szCs w:val="24"/>
              </w:rPr>
              <w:t>.</w:t>
            </w:r>
          </w:p>
        </w:tc>
        <w:tc>
          <w:tcPr>
            <w:tcW w:w="1644" w:type="dxa"/>
          </w:tcPr>
          <w:p w14:paraId="1369F81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Age groups</w:t>
            </w:r>
          </w:p>
        </w:tc>
        <w:tc>
          <w:tcPr>
            <w:tcW w:w="7190" w:type="dxa"/>
            <w:gridSpan w:val="4"/>
            <w:tcBorders>
              <w:top w:val="single" w:sz="4" w:space="0" w:color="auto"/>
            </w:tcBorders>
          </w:tcPr>
          <w:p w14:paraId="635F78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0-4</w:t>
            </w:r>
          </w:p>
          <w:p w14:paraId="60A4608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5-9</w:t>
            </w:r>
          </w:p>
          <w:p w14:paraId="1D180E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10-13</w:t>
            </w:r>
          </w:p>
          <w:p w14:paraId="3EE8C7E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14-17</w:t>
            </w:r>
          </w:p>
          <w:p w14:paraId="034AE54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18-30</w:t>
            </w:r>
          </w:p>
          <w:p w14:paraId="6B49C8C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31-60</w:t>
            </w:r>
          </w:p>
          <w:p w14:paraId="08A75B4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Above 60 (</w:t>
            </w:r>
            <w:r w:rsidR="004E77E4" w:rsidRPr="009A73C4">
              <w:rPr>
                <w:rFonts w:ascii="Times New Roman" w:hAnsi="Times New Roman" w:cs="Times New Roman"/>
                <w:sz w:val="24"/>
                <w:szCs w:val="24"/>
              </w:rPr>
              <w:t>Older Persons</w:t>
            </w:r>
            <w:r w:rsidRPr="009A73C4">
              <w:rPr>
                <w:rFonts w:ascii="Times New Roman" w:hAnsi="Times New Roman" w:cs="Times New Roman"/>
                <w:sz w:val="24"/>
                <w:szCs w:val="24"/>
              </w:rPr>
              <w:t>)</w:t>
            </w:r>
          </w:p>
          <w:p w14:paraId="1766529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49E87A2" w14:textId="77777777" w:rsidTr="00C06DEC">
        <w:tc>
          <w:tcPr>
            <w:tcW w:w="517" w:type="dxa"/>
          </w:tcPr>
          <w:p w14:paraId="56F26533" w14:textId="16B9E818"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24</w:t>
            </w:r>
            <w:r w:rsidR="00CC2C7A" w:rsidRPr="009A73C4">
              <w:rPr>
                <w:rFonts w:ascii="Times New Roman" w:hAnsi="Times New Roman" w:cs="Times New Roman"/>
                <w:sz w:val="24"/>
                <w:szCs w:val="24"/>
              </w:rPr>
              <w:t>.</w:t>
            </w:r>
          </w:p>
        </w:tc>
        <w:tc>
          <w:tcPr>
            <w:tcW w:w="1644" w:type="dxa"/>
          </w:tcPr>
          <w:p w14:paraId="2C21427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Gender</w:t>
            </w:r>
          </w:p>
        </w:tc>
        <w:tc>
          <w:tcPr>
            <w:tcW w:w="7190" w:type="dxa"/>
            <w:gridSpan w:val="4"/>
            <w:tcBorders>
              <w:bottom w:val="single" w:sz="4" w:space="0" w:color="auto"/>
            </w:tcBorders>
          </w:tcPr>
          <w:p w14:paraId="12FFF9D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Male</w:t>
            </w:r>
          </w:p>
          <w:p w14:paraId="01209DC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Female</w:t>
            </w:r>
          </w:p>
          <w:p w14:paraId="74A59DB1" w14:textId="77777777" w:rsidR="008D6D35" w:rsidRDefault="008D6D35"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Others</w:t>
            </w:r>
          </w:p>
          <w:p w14:paraId="5B527C24" w14:textId="0C13ACC0" w:rsidR="000B64E6" w:rsidRPr="009A73C4" w:rsidRDefault="008D6D35"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Unknown</w:t>
            </w:r>
          </w:p>
          <w:p w14:paraId="0671538A" w14:textId="69D6FED0" w:rsidR="000B64E6" w:rsidRPr="009A73C4" w:rsidRDefault="000B64E6" w:rsidP="00645340">
            <w:pPr>
              <w:pStyle w:val="ListParagraph"/>
              <w:rPr>
                <w:rFonts w:ascii="Times New Roman" w:hAnsi="Times New Roman" w:cs="Times New Roman"/>
                <w:sz w:val="24"/>
                <w:szCs w:val="24"/>
              </w:rPr>
            </w:pPr>
          </w:p>
        </w:tc>
      </w:tr>
      <w:tr w:rsidR="000B64E6" w:rsidRPr="009A73C4" w14:paraId="1D674065" w14:textId="77777777" w:rsidTr="00C06DEC">
        <w:tc>
          <w:tcPr>
            <w:tcW w:w="517" w:type="dxa"/>
          </w:tcPr>
          <w:p w14:paraId="19B53DC3" w14:textId="77FA732F" w:rsidR="000B64E6" w:rsidRPr="009A73C4" w:rsidRDefault="00CC2C7A" w:rsidP="0042353F">
            <w:pPr>
              <w:rPr>
                <w:rFonts w:ascii="Times New Roman" w:hAnsi="Times New Roman" w:cs="Times New Roman"/>
                <w:sz w:val="24"/>
                <w:szCs w:val="24"/>
              </w:rPr>
            </w:pPr>
            <w:r w:rsidRPr="009A73C4">
              <w:rPr>
                <w:rFonts w:ascii="Times New Roman" w:hAnsi="Times New Roman" w:cs="Times New Roman"/>
                <w:sz w:val="24"/>
                <w:szCs w:val="24"/>
              </w:rPr>
              <w:t>2</w:t>
            </w:r>
            <w:r w:rsidR="00E45449">
              <w:rPr>
                <w:rFonts w:ascii="Times New Roman" w:hAnsi="Times New Roman" w:cs="Times New Roman"/>
                <w:sz w:val="24"/>
                <w:szCs w:val="24"/>
              </w:rPr>
              <w:t>5</w:t>
            </w:r>
            <w:r w:rsidRPr="009A73C4">
              <w:rPr>
                <w:rFonts w:ascii="Times New Roman" w:hAnsi="Times New Roman" w:cs="Times New Roman"/>
                <w:sz w:val="24"/>
                <w:szCs w:val="24"/>
              </w:rPr>
              <w:t>.</w:t>
            </w:r>
          </w:p>
        </w:tc>
        <w:tc>
          <w:tcPr>
            <w:tcW w:w="1644" w:type="dxa"/>
          </w:tcPr>
          <w:p w14:paraId="590F144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Languages</w:t>
            </w:r>
          </w:p>
        </w:tc>
        <w:tc>
          <w:tcPr>
            <w:tcW w:w="2240" w:type="dxa"/>
            <w:tcBorders>
              <w:right w:val="nil"/>
            </w:tcBorders>
          </w:tcPr>
          <w:p w14:paraId="087B0602" w14:textId="5E21DB6B" w:rsidR="000B64E6" w:rsidRPr="00C06DEC" w:rsidRDefault="008D6D35" w:rsidP="00C06DEC">
            <w:pPr>
              <w:rPr>
                <w:rFonts w:ascii="Times New Roman" w:hAnsi="Times New Roman" w:cs="Times New Roman"/>
                <w:sz w:val="24"/>
                <w:szCs w:val="24"/>
              </w:rPr>
            </w:pPr>
            <w:r>
              <w:rPr>
                <w:rFonts w:ascii="Times New Roman" w:hAnsi="Times New Roman" w:cs="Times New Roman"/>
                <w:sz w:val="24"/>
                <w:szCs w:val="24"/>
              </w:rPr>
              <w:t>Sesotho and English</w:t>
            </w:r>
          </w:p>
        </w:tc>
        <w:tc>
          <w:tcPr>
            <w:tcW w:w="2372" w:type="dxa"/>
            <w:gridSpan w:val="2"/>
            <w:tcBorders>
              <w:left w:val="nil"/>
              <w:right w:val="nil"/>
            </w:tcBorders>
          </w:tcPr>
          <w:p w14:paraId="1DD3A494" w14:textId="6FBE7F69" w:rsidR="000B64E6" w:rsidRPr="00C06DEC" w:rsidRDefault="000B64E6" w:rsidP="00C06DEC">
            <w:pPr>
              <w:rPr>
                <w:rFonts w:ascii="Times New Roman" w:hAnsi="Times New Roman" w:cs="Times New Roman"/>
                <w:sz w:val="24"/>
                <w:szCs w:val="24"/>
              </w:rPr>
            </w:pPr>
          </w:p>
        </w:tc>
        <w:tc>
          <w:tcPr>
            <w:tcW w:w="2578" w:type="dxa"/>
            <w:tcBorders>
              <w:left w:val="nil"/>
            </w:tcBorders>
          </w:tcPr>
          <w:p w14:paraId="43E0AD5A" w14:textId="62C02BE6" w:rsidR="000B64E6" w:rsidRPr="00C06DEC" w:rsidRDefault="000B64E6" w:rsidP="00C06DEC">
            <w:pPr>
              <w:rPr>
                <w:rFonts w:ascii="Times New Roman" w:hAnsi="Times New Roman" w:cs="Times New Roman"/>
                <w:sz w:val="24"/>
                <w:szCs w:val="24"/>
              </w:rPr>
            </w:pPr>
          </w:p>
        </w:tc>
      </w:tr>
    </w:tbl>
    <w:p w14:paraId="1D1E2F58" w14:textId="77777777" w:rsidR="0074613E" w:rsidRDefault="0074613E" w:rsidP="0042353F"/>
    <w:p w14:paraId="2A0B15D7" w14:textId="77777777" w:rsidR="00B16167" w:rsidRDefault="00B16167" w:rsidP="00B16167">
      <w:pPr>
        <w:pStyle w:val="Heading3"/>
      </w:pPr>
      <w:bookmarkStart w:id="15" w:name="_Toc86916477"/>
      <w:r>
        <w:t>Case Categories</w:t>
      </w:r>
      <w:bookmarkEnd w:id="15"/>
    </w:p>
    <w:tbl>
      <w:tblPr>
        <w:tblStyle w:val="TableGrid"/>
        <w:tblW w:w="9067" w:type="dxa"/>
        <w:tblLook w:val="04A0" w:firstRow="1" w:lastRow="0" w:firstColumn="1" w:lastColumn="0" w:noHBand="0" w:noVBand="1"/>
      </w:tblPr>
      <w:tblGrid>
        <w:gridCol w:w="531"/>
        <w:gridCol w:w="3625"/>
        <w:gridCol w:w="4911"/>
      </w:tblGrid>
      <w:tr w:rsidR="000C4836" w:rsidRPr="002D6CDD" w14:paraId="22B4B8C9" w14:textId="77777777" w:rsidTr="0084759A">
        <w:tc>
          <w:tcPr>
            <w:tcW w:w="531" w:type="dxa"/>
          </w:tcPr>
          <w:p w14:paraId="5697AEC9"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w:t>
            </w:r>
          </w:p>
        </w:tc>
        <w:tc>
          <w:tcPr>
            <w:tcW w:w="3625" w:type="dxa"/>
          </w:tcPr>
          <w:p w14:paraId="14192D5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Category</w:t>
            </w:r>
          </w:p>
        </w:tc>
        <w:tc>
          <w:tcPr>
            <w:tcW w:w="4911" w:type="dxa"/>
          </w:tcPr>
          <w:p w14:paraId="24EC9249"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Subcategory</w:t>
            </w:r>
          </w:p>
        </w:tc>
      </w:tr>
      <w:tr w:rsidR="000C4836" w:rsidRPr="002D6CDD" w14:paraId="63BDF6C7" w14:textId="77777777" w:rsidTr="0084759A">
        <w:tc>
          <w:tcPr>
            <w:tcW w:w="531" w:type="dxa"/>
            <w:shd w:val="clear" w:color="auto" w:fill="000000" w:themeFill="text1"/>
          </w:tcPr>
          <w:p w14:paraId="0A21CEB0" w14:textId="77777777" w:rsidR="000C4836" w:rsidRPr="002D6CDD" w:rsidRDefault="000C4836" w:rsidP="0084759A">
            <w:pPr>
              <w:rPr>
                <w:rFonts w:ascii="Times New Roman" w:hAnsi="Times New Roman" w:cs="Times New Roman"/>
              </w:rPr>
            </w:pPr>
          </w:p>
        </w:tc>
        <w:tc>
          <w:tcPr>
            <w:tcW w:w="8536" w:type="dxa"/>
            <w:gridSpan w:val="2"/>
            <w:shd w:val="clear" w:color="auto" w:fill="000000" w:themeFill="text1"/>
          </w:tcPr>
          <w:p w14:paraId="4E02FD58"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Abuse</w:t>
            </w:r>
          </w:p>
        </w:tc>
      </w:tr>
      <w:tr w:rsidR="000C4836" w:rsidRPr="002D6CDD" w14:paraId="548FCC23" w14:textId="77777777" w:rsidTr="0084759A">
        <w:tc>
          <w:tcPr>
            <w:tcW w:w="531" w:type="dxa"/>
          </w:tcPr>
          <w:p w14:paraId="09B11A0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w:t>
            </w:r>
          </w:p>
        </w:tc>
        <w:tc>
          <w:tcPr>
            <w:tcW w:w="3625" w:type="dxa"/>
          </w:tcPr>
          <w:p w14:paraId="6A3FF09B"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Murder</w:t>
            </w:r>
          </w:p>
        </w:tc>
        <w:tc>
          <w:tcPr>
            <w:tcW w:w="4911" w:type="dxa"/>
          </w:tcPr>
          <w:p w14:paraId="31FE4C64"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Child Death due to Abuse</w:t>
            </w:r>
          </w:p>
          <w:p w14:paraId="03C56941"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Attempted Murder</w:t>
            </w:r>
          </w:p>
          <w:p w14:paraId="47639CAF"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Child Sacrifice</w:t>
            </w:r>
          </w:p>
          <w:p w14:paraId="537EB6A5" w14:textId="53EB6FC3" w:rsidR="000C4836" w:rsidRPr="00EE7A07" w:rsidRDefault="008D6D35" w:rsidP="000C483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Concealment of birth</w:t>
            </w:r>
          </w:p>
          <w:p w14:paraId="3F31C650"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Mysterious Death</w:t>
            </w:r>
          </w:p>
          <w:p w14:paraId="7391B3E4"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Poisoning</w:t>
            </w:r>
          </w:p>
          <w:p w14:paraId="37AF20F3"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01542BDC" w14:textId="77777777" w:rsidTr="0084759A">
        <w:tc>
          <w:tcPr>
            <w:tcW w:w="531" w:type="dxa"/>
          </w:tcPr>
          <w:p w14:paraId="2B974DF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w:t>
            </w:r>
          </w:p>
        </w:tc>
        <w:tc>
          <w:tcPr>
            <w:tcW w:w="3625" w:type="dxa"/>
          </w:tcPr>
          <w:p w14:paraId="6696716A"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Physical Abuse</w:t>
            </w:r>
          </w:p>
        </w:tc>
        <w:tc>
          <w:tcPr>
            <w:tcW w:w="4911" w:type="dxa"/>
          </w:tcPr>
          <w:p w14:paraId="3489DF4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Corporal Punishment</w:t>
            </w:r>
          </w:p>
          <w:p w14:paraId="2848671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Electric-shocking</w:t>
            </w:r>
          </w:p>
          <w:p w14:paraId="7CA88AB7"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Beating</w:t>
            </w:r>
          </w:p>
          <w:p w14:paraId="68DE7DBF"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Burning</w:t>
            </w:r>
          </w:p>
          <w:p w14:paraId="3A8AFE8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22761CE4" w14:textId="77777777" w:rsidTr="0084759A">
        <w:tc>
          <w:tcPr>
            <w:tcW w:w="531" w:type="dxa"/>
          </w:tcPr>
          <w:p w14:paraId="1523591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3.</w:t>
            </w:r>
          </w:p>
        </w:tc>
        <w:tc>
          <w:tcPr>
            <w:tcW w:w="3625" w:type="dxa"/>
          </w:tcPr>
          <w:p w14:paraId="081D6362"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Emotional Abuse</w:t>
            </w:r>
          </w:p>
        </w:tc>
        <w:tc>
          <w:tcPr>
            <w:tcW w:w="4911" w:type="dxa"/>
          </w:tcPr>
          <w:p w14:paraId="6A7A6307"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Labelling</w:t>
            </w:r>
          </w:p>
          <w:p w14:paraId="7436037B"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Witness to Violence/Abuse</w:t>
            </w:r>
          </w:p>
          <w:p w14:paraId="57307879"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Bullying</w:t>
            </w:r>
          </w:p>
          <w:p w14:paraId="798A9E48"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Verbal Attack</w:t>
            </w:r>
          </w:p>
          <w:p w14:paraId="55E738AD"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1FA0CBB1" w14:textId="77777777" w:rsidTr="0084759A">
        <w:tc>
          <w:tcPr>
            <w:tcW w:w="531" w:type="dxa"/>
          </w:tcPr>
          <w:p w14:paraId="283F1AB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4.</w:t>
            </w:r>
          </w:p>
        </w:tc>
        <w:tc>
          <w:tcPr>
            <w:tcW w:w="3625" w:type="dxa"/>
          </w:tcPr>
          <w:p w14:paraId="17F0A7B0"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Child Trafficking</w:t>
            </w:r>
          </w:p>
        </w:tc>
        <w:tc>
          <w:tcPr>
            <w:tcW w:w="4911" w:type="dxa"/>
          </w:tcPr>
          <w:p w14:paraId="065DD02D"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Internal Trafficking</w:t>
            </w:r>
          </w:p>
          <w:p w14:paraId="5807FB87"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Cross Border Trafficking</w:t>
            </w:r>
          </w:p>
          <w:p w14:paraId="45495830"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Abduction/Kidnapping</w:t>
            </w:r>
          </w:p>
          <w:p w14:paraId="29C903BA"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7F88B697" w14:textId="77777777" w:rsidTr="0084759A">
        <w:tc>
          <w:tcPr>
            <w:tcW w:w="531" w:type="dxa"/>
          </w:tcPr>
          <w:p w14:paraId="76B305F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5.</w:t>
            </w:r>
          </w:p>
        </w:tc>
        <w:tc>
          <w:tcPr>
            <w:tcW w:w="3625" w:type="dxa"/>
          </w:tcPr>
          <w:p w14:paraId="4CF8A534"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Child Exploitation</w:t>
            </w:r>
          </w:p>
        </w:tc>
        <w:tc>
          <w:tcPr>
            <w:tcW w:w="4911" w:type="dxa"/>
          </w:tcPr>
          <w:p w14:paraId="79E69906"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 xml:space="preserve">Child </w:t>
            </w:r>
            <w:proofErr w:type="spellStart"/>
            <w:r w:rsidRPr="00EE7A07">
              <w:rPr>
                <w:rFonts w:ascii="Times New Roman" w:hAnsi="Times New Roman" w:cs="Times New Roman"/>
                <w:sz w:val="24"/>
                <w:szCs w:val="24"/>
              </w:rPr>
              <w:t>Labour</w:t>
            </w:r>
            <w:proofErr w:type="spellEnd"/>
            <w:r w:rsidRPr="00EE7A07">
              <w:rPr>
                <w:rFonts w:ascii="Times New Roman" w:hAnsi="Times New Roman" w:cs="Times New Roman"/>
                <w:sz w:val="24"/>
                <w:szCs w:val="24"/>
              </w:rPr>
              <w:t xml:space="preserve"> - Commercial</w:t>
            </w:r>
          </w:p>
          <w:p w14:paraId="1E8972EB"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Children used for Criminal Activity</w:t>
            </w:r>
          </w:p>
          <w:p w14:paraId="1A0A5F0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Children used for Begging</w:t>
            </w:r>
          </w:p>
          <w:p w14:paraId="1AECC8EB"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lastRenderedPageBreak/>
              <w:t xml:space="preserve">Child </w:t>
            </w:r>
            <w:proofErr w:type="spellStart"/>
            <w:r w:rsidRPr="00EE7A07">
              <w:rPr>
                <w:rFonts w:ascii="Times New Roman" w:hAnsi="Times New Roman" w:cs="Times New Roman"/>
                <w:sz w:val="24"/>
                <w:szCs w:val="24"/>
              </w:rPr>
              <w:t>Labour</w:t>
            </w:r>
            <w:proofErr w:type="spellEnd"/>
            <w:r w:rsidRPr="00EE7A07">
              <w:rPr>
                <w:rFonts w:ascii="Times New Roman" w:hAnsi="Times New Roman" w:cs="Times New Roman"/>
                <w:sz w:val="24"/>
                <w:szCs w:val="24"/>
              </w:rPr>
              <w:t xml:space="preserve"> - Domestic</w:t>
            </w:r>
          </w:p>
          <w:p w14:paraId="08E4A163"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 xml:space="preserve">Child </w:t>
            </w:r>
            <w:proofErr w:type="spellStart"/>
            <w:r w:rsidRPr="00EE7A07">
              <w:rPr>
                <w:rFonts w:ascii="Times New Roman" w:hAnsi="Times New Roman" w:cs="Times New Roman"/>
                <w:sz w:val="24"/>
                <w:szCs w:val="24"/>
              </w:rPr>
              <w:t>Labour</w:t>
            </w:r>
            <w:proofErr w:type="spellEnd"/>
            <w:r w:rsidRPr="00EE7A07">
              <w:rPr>
                <w:rFonts w:ascii="Times New Roman" w:hAnsi="Times New Roman" w:cs="Times New Roman"/>
                <w:sz w:val="24"/>
                <w:szCs w:val="24"/>
              </w:rPr>
              <w:t xml:space="preserve"> - Bonded</w:t>
            </w:r>
          </w:p>
          <w:p w14:paraId="4610076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 xml:space="preserve">Child </w:t>
            </w:r>
            <w:proofErr w:type="spellStart"/>
            <w:r w:rsidRPr="00EE7A07">
              <w:rPr>
                <w:rFonts w:ascii="Times New Roman" w:hAnsi="Times New Roman" w:cs="Times New Roman"/>
                <w:sz w:val="24"/>
                <w:szCs w:val="24"/>
              </w:rPr>
              <w:t>Labour</w:t>
            </w:r>
            <w:proofErr w:type="spellEnd"/>
          </w:p>
          <w:p w14:paraId="6FF94D0A" w14:textId="5CA9FD7A" w:rsidR="000C4836"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Commercial Sex Exploitation</w:t>
            </w:r>
          </w:p>
          <w:p w14:paraId="006E22C4" w14:textId="48C12ADF" w:rsidR="008D6D35" w:rsidRPr="00EE7A07" w:rsidRDefault="008D6D35" w:rsidP="000C483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Herders</w:t>
            </w:r>
          </w:p>
          <w:p w14:paraId="4A0D692D"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2E94C1B7" w14:textId="77777777" w:rsidTr="0084759A">
        <w:tc>
          <w:tcPr>
            <w:tcW w:w="531" w:type="dxa"/>
          </w:tcPr>
          <w:p w14:paraId="3AD1B77E"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lastRenderedPageBreak/>
              <w:t>6.</w:t>
            </w:r>
          </w:p>
        </w:tc>
        <w:tc>
          <w:tcPr>
            <w:tcW w:w="3625" w:type="dxa"/>
          </w:tcPr>
          <w:p w14:paraId="1A792156"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Child Neglect</w:t>
            </w:r>
          </w:p>
        </w:tc>
        <w:tc>
          <w:tcPr>
            <w:tcW w:w="4911" w:type="dxa"/>
          </w:tcPr>
          <w:p w14:paraId="34009B70"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Denial of Education</w:t>
            </w:r>
          </w:p>
          <w:p w14:paraId="1657DE33"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Malnutrition</w:t>
            </w:r>
          </w:p>
          <w:p w14:paraId="43F3FB15"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Abandonment</w:t>
            </w:r>
          </w:p>
          <w:p w14:paraId="01F42315"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Maintenance</w:t>
            </w:r>
          </w:p>
          <w:p w14:paraId="0DF296ED"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5358D613" w14:textId="77777777" w:rsidTr="0084759A">
        <w:tc>
          <w:tcPr>
            <w:tcW w:w="531" w:type="dxa"/>
          </w:tcPr>
          <w:p w14:paraId="1BD85C2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7.</w:t>
            </w:r>
          </w:p>
        </w:tc>
        <w:tc>
          <w:tcPr>
            <w:tcW w:w="3625" w:type="dxa"/>
          </w:tcPr>
          <w:p w14:paraId="56531EE0"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Sexual Abuse</w:t>
            </w:r>
          </w:p>
        </w:tc>
        <w:tc>
          <w:tcPr>
            <w:tcW w:w="4911" w:type="dxa"/>
          </w:tcPr>
          <w:p w14:paraId="4DD45CC1"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Defilement</w:t>
            </w:r>
          </w:p>
          <w:p w14:paraId="66F728BC"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Exposure to Pornographic Materials</w:t>
            </w:r>
          </w:p>
          <w:p w14:paraId="32E29F38"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Sodomy</w:t>
            </w:r>
          </w:p>
          <w:p w14:paraId="3B0308E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FGM (Female Genital Mutilation)</w:t>
            </w:r>
          </w:p>
          <w:p w14:paraId="7E794C6C"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Teenage Pregnancy</w:t>
            </w:r>
          </w:p>
          <w:p w14:paraId="0E75C88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Early/Forced Marriage</w:t>
            </w:r>
          </w:p>
          <w:p w14:paraId="579A3E6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6BE341E7" w14:textId="77777777" w:rsidTr="0084759A">
        <w:tc>
          <w:tcPr>
            <w:tcW w:w="531" w:type="dxa"/>
          </w:tcPr>
          <w:p w14:paraId="12197CE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8.</w:t>
            </w:r>
          </w:p>
        </w:tc>
        <w:tc>
          <w:tcPr>
            <w:tcW w:w="3625" w:type="dxa"/>
          </w:tcPr>
          <w:p w14:paraId="76D8A5BE"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Online Child Sexual Abuse And Exploitation</w:t>
            </w:r>
          </w:p>
        </w:tc>
        <w:tc>
          <w:tcPr>
            <w:tcW w:w="4911" w:type="dxa"/>
          </w:tcPr>
          <w:p w14:paraId="705B5A5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Online Extortion and Blackmail</w:t>
            </w:r>
          </w:p>
          <w:p w14:paraId="7BA5A03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Sexual Exploitation</w:t>
            </w:r>
          </w:p>
          <w:p w14:paraId="1C00F58A"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Exposure to Online Child Pornography</w:t>
            </w:r>
          </w:p>
          <w:p w14:paraId="6BD87D9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Child Pornography</w:t>
            </w:r>
          </w:p>
          <w:p w14:paraId="6B569DC9"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Attempted Defilement</w:t>
            </w:r>
          </w:p>
          <w:p w14:paraId="74F00E2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Child Sexual Exploitation</w:t>
            </w:r>
          </w:p>
          <w:p w14:paraId="385B9176"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Online Grooming for Sexual Purposes</w:t>
            </w:r>
          </w:p>
          <w:p w14:paraId="2BE824A0"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Unwanted Sexting</w:t>
            </w:r>
          </w:p>
          <w:p w14:paraId="03D1CFE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Revenge Pornography</w:t>
            </w:r>
          </w:p>
          <w:p w14:paraId="232209E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085FD7AE" w14:textId="77777777" w:rsidTr="0084759A">
        <w:tc>
          <w:tcPr>
            <w:tcW w:w="531" w:type="dxa"/>
            <w:shd w:val="clear" w:color="auto" w:fill="000000" w:themeFill="text1"/>
          </w:tcPr>
          <w:p w14:paraId="08642A57" w14:textId="77777777" w:rsidR="000C4836" w:rsidRPr="002D6CDD" w:rsidRDefault="000C4836" w:rsidP="0084759A">
            <w:pPr>
              <w:rPr>
                <w:rFonts w:ascii="Times New Roman" w:hAnsi="Times New Roman" w:cs="Times New Roman"/>
              </w:rPr>
            </w:pPr>
          </w:p>
        </w:tc>
        <w:tc>
          <w:tcPr>
            <w:tcW w:w="3625" w:type="dxa"/>
            <w:shd w:val="clear" w:color="auto" w:fill="000000" w:themeFill="text1"/>
          </w:tcPr>
          <w:p w14:paraId="05B902FB"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Counselling</w:t>
            </w:r>
          </w:p>
        </w:tc>
        <w:tc>
          <w:tcPr>
            <w:tcW w:w="4911" w:type="dxa"/>
            <w:shd w:val="clear" w:color="auto" w:fill="000000" w:themeFill="text1"/>
          </w:tcPr>
          <w:p w14:paraId="25B41394" w14:textId="77777777" w:rsidR="000C4836" w:rsidRPr="00EE7A07" w:rsidRDefault="000C4836" w:rsidP="0084759A">
            <w:pPr>
              <w:rPr>
                <w:rFonts w:ascii="Times New Roman" w:hAnsi="Times New Roman" w:cs="Times New Roman"/>
                <w:sz w:val="24"/>
                <w:szCs w:val="24"/>
              </w:rPr>
            </w:pPr>
          </w:p>
        </w:tc>
      </w:tr>
      <w:tr w:rsidR="000C4836" w:rsidRPr="002D6CDD" w14:paraId="4C45097A" w14:textId="77777777" w:rsidTr="0084759A">
        <w:tc>
          <w:tcPr>
            <w:tcW w:w="531" w:type="dxa"/>
          </w:tcPr>
          <w:p w14:paraId="5FE1E98D"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w:t>
            </w:r>
          </w:p>
        </w:tc>
        <w:tc>
          <w:tcPr>
            <w:tcW w:w="3625" w:type="dxa"/>
            <w:vAlign w:val="bottom"/>
          </w:tcPr>
          <w:p w14:paraId="78C9C107"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Boy/Girl Relationship</w:t>
            </w:r>
          </w:p>
        </w:tc>
        <w:tc>
          <w:tcPr>
            <w:tcW w:w="4911" w:type="dxa"/>
          </w:tcPr>
          <w:p w14:paraId="6EFF1E94" w14:textId="77777777" w:rsidR="000C4836" w:rsidRPr="00EE7A07" w:rsidRDefault="000C4836" w:rsidP="0084759A">
            <w:pPr>
              <w:rPr>
                <w:rFonts w:ascii="Times New Roman" w:hAnsi="Times New Roman" w:cs="Times New Roman"/>
                <w:sz w:val="24"/>
                <w:szCs w:val="24"/>
              </w:rPr>
            </w:pPr>
          </w:p>
        </w:tc>
      </w:tr>
      <w:tr w:rsidR="000C4836" w:rsidRPr="002D6CDD" w14:paraId="37B0B436" w14:textId="77777777" w:rsidTr="0084759A">
        <w:tc>
          <w:tcPr>
            <w:tcW w:w="531" w:type="dxa"/>
          </w:tcPr>
          <w:p w14:paraId="0F8974F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w:t>
            </w:r>
          </w:p>
        </w:tc>
        <w:tc>
          <w:tcPr>
            <w:tcW w:w="3625" w:type="dxa"/>
            <w:vAlign w:val="bottom"/>
          </w:tcPr>
          <w:p w14:paraId="275849C6"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Student or Teacher Relationship</w:t>
            </w:r>
          </w:p>
        </w:tc>
        <w:tc>
          <w:tcPr>
            <w:tcW w:w="4911" w:type="dxa"/>
          </w:tcPr>
          <w:p w14:paraId="0112ECF4"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Teacher Problems</w:t>
            </w:r>
          </w:p>
          <w:p w14:paraId="4E18ECB6"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Student in Problems with School Authority</w:t>
            </w:r>
          </w:p>
          <w:p w14:paraId="2D3DD211"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Abortion</w:t>
            </w:r>
          </w:p>
        </w:tc>
      </w:tr>
      <w:tr w:rsidR="000C4836" w:rsidRPr="002D6CDD" w14:paraId="0414BAA2" w14:textId="77777777" w:rsidTr="0084759A">
        <w:tc>
          <w:tcPr>
            <w:tcW w:w="531" w:type="dxa"/>
          </w:tcPr>
          <w:p w14:paraId="10FE53E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3.</w:t>
            </w:r>
          </w:p>
        </w:tc>
        <w:tc>
          <w:tcPr>
            <w:tcW w:w="3625" w:type="dxa"/>
            <w:vAlign w:val="bottom"/>
          </w:tcPr>
          <w:p w14:paraId="07E4DDE5"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Stress/Depression</w:t>
            </w:r>
          </w:p>
        </w:tc>
        <w:tc>
          <w:tcPr>
            <w:tcW w:w="4911" w:type="dxa"/>
          </w:tcPr>
          <w:p w14:paraId="72215708" w14:textId="77777777" w:rsidR="000C4836" w:rsidRPr="00EE7A07" w:rsidRDefault="000C4836" w:rsidP="0084759A">
            <w:pPr>
              <w:rPr>
                <w:rFonts w:ascii="Times New Roman" w:hAnsi="Times New Roman" w:cs="Times New Roman"/>
                <w:sz w:val="24"/>
                <w:szCs w:val="24"/>
              </w:rPr>
            </w:pPr>
          </w:p>
        </w:tc>
      </w:tr>
      <w:tr w:rsidR="000C4836" w:rsidRPr="002D6CDD" w14:paraId="0DAF6BD3" w14:textId="77777777" w:rsidTr="0084759A">
        <w:tc>
          <w:tcPr>
            <w:tcW w:w="531" w:type="dxa"/>
          </w:tcPr>
          <w:p w14:paraId="2A487B8C"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4.</w:t>
            </w:r>
          </w:p>
        </w:tc>
        <w:tc>
          <w:tcPr>
            <w:tcW w:w="3625" w:type="dxa"/>
            <w:vAlign w:val="bottom"/>
          </w:tcPr>
          <w:p w14:paraId="39B86128"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Self Esteem</w:t>
            </w:r>
          </w:p>
        </w:tc>
        <w:tc>
          <w:tcPr>
            <w:tcW w:w="4911" w:type="dxa"/>
          </w:tcPr>
          <w:p w14:paraId="71741751" w14:textId="77777777" w:rsidR="000C4836" w:rsidRPr="00EE7A07" w:rsidRDefault="000C4836" w:rsidP="0084759A">
            <w:pPr>
              <w:rPr>
                <w:rFonts w:ascii="Times New Roman" w:hAnsi="Times New Roman" w:cs="Times New Roman"/>
                <w:sz w:val="24"/>
                <w:szCs w:val="24"/>
              </w:rPr>
            </w:pPr>
          </w:p>
        </w:tc>
      </w:tr>
      <w:tr w:rsidR="000C4836" w:rsidRPr="002D6CDD" w14:paraId="257A4D86" w14:textId="77777777" w:rsidTr="0084759A">
        <w:tc>
          <w:tcPr>
            <w:tcW w:w="531" w:type="dxa"/>
          </w:tcPr>
          <w:p w14:paraId="1DC838A0"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5.</w:t>
            </w:r>
          </w:p>
        </w:tc>
        <w:tc>
          <w:tcPr>
            <w:tcW w:w="3625" w:type="dxa"/>
            <w:vAlign w:val="bottom"/>
          </w:tcPr>
          <w:p w14:paraId="253103BB"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Reproductive Health Issues</w:t>
            </w:r>
          </w:p>
        </w:tc>
        <w:tc>
          <w:tcPr>
            <w:tcW w:w="4911" w:type="dxa"/>
          </w:tcPr>
          <w:p w14:paraId="6468D9D9" w14:textId="77777777" w:rsidR="000C4836" w:rsidRPr="00EE7A07" w:rsidRDefault="000C4836" w:rsidP="0084759A">
            <w:pPr>
              <w:rPr>
                <w:rFonts w:ascii="Times New Roman" w:hAnsi="Times New Roman" w:cs="Times New Roman"/>
                <w:sz w:val="24"/>
                <w:szCs w:val="24"/>
              </w:rPr>
            </w:pPr>
          </w:p>
        </w:tc>
      </w:tr>
      <w:tr w:rsidR="000C4836" w:rsidRPr="002D6CDD" w14:paraId="3E24F06D" w14:textId="77777777" w:rsidTr="0084759A">
        <w:tc>
          <w:tcPr>
            <w:tcW w:w="531" w:type="dxa"/>
          </w:tcPr>
          <w:p w14:paraId="5FFCD28A"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6.</w:t>
            </w:r>
          </w:p>
        </w:tc>
        <w:tc>
          <w:tcPr>
            <w:tcW w:w="3625" w:type="dxa"/>
            <w:vAlign w:val="bottom"/>
          </w:tcPr>
          <w:p w14:paraId="0125CF3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Loss and Grief</w:t>
            </w:r>
          </w:p>
        </w:tc>
        <w:tc>
          <w:tcPr>
            <w:tcW w:w="4911" w:type="dxa"/>
          </w:tcPr>
          <w:p w14:paraId="228AB3EB" w14:textId="77777777" w:rsidR="000C4836" w:rsidRPr="00EE7A07" w:rsidRDefault="000C4836" w:rsidP="0084759A">
            <w:pPr>
              <w:rPr>
                <w:rFonts w:ascii="Times New Roman" w:hAnsi="Times New Roman" w:cs="Times New Roman"/>
                <w:sz w:val="24"/>
                <w:szCs w:val="24"/>
              </w:rPr>
            </w:pPr>
          </w:p>
        </w:tc>
      </w:tr>
      <w:tr w:rsidR="000C4836" w:rsidRPr="002D6CDD" w14:paraId="2CE15FEB" w14:textId="77777777" w:rsidTr="0084759A">
        <w:tc>
          <w:tcPr>
            <w:tcW w:w="531" w:type="dxa"/>
          </w:tcPr>
          <w:p w14:paraId="2A28517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7.</w:t>
            </w:r>
          </w:p>
        </w:tc>
        <w:tc>
          <w:tcPr>
            <w:tcW w:w="3625" w:type="dxa"/>
            <w:vAlign w:val="bottom"/>
          </w:tcPr>
          <w:p w14:paraId="67CA058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Career Guidance</w:t>
            </w:r>
          </w:p>
        </w:tc>
        <w:tc>
          <w:tcPr>
            <w:tcW w:w="4911" w:type="dxa"/>
          </w:tcPr>
          <w:p w14:paraId="4C427723" w14:textId="77777777" w:rsidR="000C4836" w:rsidRPr="00EE7A07" w:rsidRDefault="000C4836" w:rsidP="0084759A">
            <w:pPr>
              <w:rPr>
                <w:rFonts w:ascii="Times New Roman" w:hAnsi="Times New Roman" w:cs="Times New Roman"/>
                <w:sz w:val="24"/>
                <w:szCs w:val="24"/>
              </w:rPr>
            </w:pPr>
          </w:p>
        </w:tc>
      </w:tr>
      <w:tr w:rsidR="000C4836" w:rsidRPr="002D6CDD" w14:paraId="3B527783" w14:textId="77777777" w:rsidTr="0084759A">
        <w:tc>
          <w:tcPr>
            <w:tcW w:w="531" w:type="dxa"/>
          </w:tcPr>
          <w:p w14:paraId="5D298AE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8.</w:t>
            </w:r>
          </w:p>
        </w:tc>
        <w:tc>
          <w:tcPr>
            <w:tcW w:w="3625" w:type="dxa"/>
            <w:vAlign w:val="bottom"/>
          </w:tcPr>
          <w:p w14:paraId="1DC33D5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Juvenile Delinquency</w:t>
            </w:r>
          </w:p>
        </w:tc>
        <w:tc>
          <w:tcPr>
            <w:tcW w:w="4911" w:type="dxa"/>
          </w:tcPr>
          <w:p w14:paraId="66147ED4" w14:textId="77777777" w:rsidR="000C4836" w:rsidRPr="00EE7A07" w:rsidRDefault="000C4836" w:rsidP="0084759A">
            <w:pPr>
              <w:rPr>
                <w:rFonts w:ascii="Times New Roman" w:hAnsi="Times New Roman" w:cs="Times New Roman"/>
                <w:sz w:val="24"/>
                <w:szCs w:val="24"/>
              </w:rPr>
            </w:pPr>
          </w:p>
        </w:tc>
      </w:tr>
      <w:tr w:rsidR="000C4836" w:rsidRPr="002D6CDD" w14:paraId="09C6B819" w14:textId="77777777" w:rsidTr="0084759A">
        <w:tc>
          <w:tcPr>
            <w:tcW w:w="531" w:type="dxa"/>
          </w:tcPr>
          <w:p w14:paraId="65BFB70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9.</w:t>
            </w:r>
          </w:p>
        </w:tc>
        <w:tc>
          <w:tcPr>
            <w:tcW w:w="3625" w:type="dxa"/>
            <w:vAlign w:val="bottom"/>
          </w:tcPr>
          <w:p w14:paraId="06DD6A9A"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Family Issues</w:t>
            </w:r>
          </w:p>
        </w:tc>
        <w:tc>
          <w:tcPr>
            <w:tcW w:w="4911" w:type="dxa"/>
          </w:tcPr>
          <w:p w14:paraId="774F4E5D"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Divorce/Separated Parents in Conflict</w:t>
            </w:r>
          </w:p>
          <w:p w14:paraId="387E3D5F"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Sibling Relationship</w:t>
            </w:r>
          </w:p>
          <w:p w14:paraId="5E053B74"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Family Member in Conflict</w:t>
            </w:r>
          </w:p>
        </w:tc>
      </w:tr>
      <w:tr w:rsidR="000C4836" w:rsidRPr="002D6CDD" w14:paraId="77241C30" w14:textId="77777777" w:rsidTr="0084759A">
        <w:tc>
          <w:tcPr>
            <w:tcW w:w="531" w:type="dxa"/>
          </w:tcPr>
          <w:p w14:paraId="27913A3A"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10.</w:t>
            </w:r>
          </w:p>
        </w:tc>
        <w:tc>
          <w:tcPr>
            <w:tcW w:w="3625" w:type="dxa"/>
            <w:vAlign w:val="bottom"/>
          </w:tcPr>
          <w:p w14:paraId="09737DD1"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Parent or Child Relationship</w:t>
            </w:r>
          </w:p>
        </w:tc>
        <w:tc>
          <w:tcPr>
            <w:tcW w:w="4911" w:type="dxa"/>
          </w:tcPr>
          <w:p w14:paraId="2EAE7DFD"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Unmanageable Children</w:t>
            </w:r>
          </w:p>
        </w:tc>
      </w:tr>
      <w:tr w:rsidR="000C4836" w:rsidRPr="002D6CDD" w14:paraId="683AF0B5" w14:textId="77777777" w:rsidTr="0084759A">
        <w:tc>
          <w:tcPr>
            <w:tcW w:w="531" w:type="dxa"/>
          </w:tcPr>
          <w:p w14:paraId="3F5A500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lastRenderedPageBreak/>
              <w:t>11.</w:t>
            </w:r>
          </w:p>
        </w:tc>
        <w:tc>
          <w:tcPr>
            <w:tcW w:w="3625" w:type="dxa"/>
            <w:vAlign w:val="bottom"/>
          </w:tcPr>
          <w:p w14:paraId="06BC05DE"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Parental Guidance</w:t>
            </w:r>
          </w:p>
        </w:tc>
        <w:tc>
          <w:tcPr>
            <w:tcW w:w="4911" w:type="dxa"/>
          </w:tcPr>
          <w:p w14:paraId="7639BE68"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Positive Parenting</w:t>
            </w:r>
          </w:p>
          <w:p w14:paraId="204A94CB"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Coping with Single Parenthood</w:t>
            </w:r>
          </w:p>
        </w:tc>
      </w:tr>
      <w:tr w:rsidR="000C4836" w:rsidRPr="002D6CDD" w14:paraId="6E8B2DA6" w14:textId="77777777" w:rsidTr="0084759A">
        <w:tc>
          <w:tcPr>
            <w:tcW w:w="531" w:type="dxa"/>
          </w:tcPr>
          <w:p w14:paraId="38313C1A"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12.</w:t>
            </w:r>
          </w:p>
        </w:tc>
        <w:tc>
          <w:tcPr>
            <w:tcW w:w="3625" w:type="dxa"/>
            <w:vAlign w:val="bottom"/>
          </w:tcPr>
          <w:p w14:paraId="53DB7DF2"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Peer Influence</w:t>
            </w:r>
          </w:p>
        </w:tc>
        <w:tc>
          <w:tcPr>
            <w:tcW w:w="4911" w:type="dxa"/>
          </w:tcPr>
          <w:p w14:paraId="267B9837" w14:textId="77777777" w:rsidR="000C4836" w:rsidRPr="00EE7A07" w:rsidRDefault="000C4836" w:rsidP="0084759A">
            <w:pPr>
              <w:rPr>
                <w:rFonts w:ascii="Times New Roman" w:hAnsi="Times New Roman" w:cs="Times New Roman"/>
                <w:sz w:val="24"/>
                <w:szCs w:val="24"/>
              </w:rPr>
            </w:pPr>
          </w:p>
        </w:tc>
      </w:tr>
      <w:tr w:rsidR="000C4836" w:rsidRPr="002D6CDD" w14:paraId="0E7E0A89" w14:textId="77777777" w:rsidTr="0084759A">
        <w:tc>
          <w:tcPr>
            <w:tcW w:w="531" w:type="dxa"/>
          </w:tcPr>
          <w:p w14:paraId="6C6337EE"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13.</w:t>
            </w:r>
          </w:p>
        </w:tc>
        <w:tc>
          <w:tcPr>
            <w:tcW w:w="3625" w:type="dxa"/>
            <w:vAlign w:val="bottom"/>
          </w:tcPr>
          <w:p w14:paraId="3565A4C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HIV Counselling</w:t>
            </w:r>
          </w:p>
        </w:tc>
        <w:tc>
          <w:tcPr>
            <w:tcW w:w="4911" w:type="dxa"/>
          </w:tcPr>
          <w:p w14:paraId="176EBE0F" w14:textId="77777777" w:rsidR="000C4836" w:rsidRPr="00EE7A07" w:rsidRDefault="000C4836" w:rsidP="0084759A">
            <w:pPr>
              <w:rPr>
                <w:rFonts w:ascii="Times New Roman" w:hAnsi="Times New Roman" w:cs="Times New Roman"/>
                <w:sz w:val="24"/>
                <w:szCs w:val="24"/>
              </w:rPr>
            </w:pPr>
          </w:p>
        </w:tc>
      </w:tr>
      <w:tr w:rsidR="000C4836" w:rsidRPr="002D6CDD" w14:paraId="1B8E4BB1" w14:textId="77777777" w:rsidTr="0084759A">
        <w:tc>
          <w:tcPr>
            <w:tcW w:w="531" w:type="dxa"/>
          </w:tcPr>
          <w:p w14:paraId="1466EF6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14.</w:t>
            </w:r>
          </w:p>
        </w:tc>
        <w:tc>
          <w:tcPr>
            <w:tcW w:w="3625" w:type="dxa"/>
            <w:vAlign w:val="bottom"/>
          </w:tcPr>
          <w:p w14:paraId="4BFA2C43"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Custody</w:t>
            </w:r>
          </w:p>
        </w:tc>
        <w:tc>
          <w:tcPr>
            <w:tcW w:w="4911" w:type="dxa"/>
          </w:tcPr>
          <w:p w14:paraId="5780DFE1"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Institutionalization</w:t>
            </w:r>
          </w:p>
          <w:p w14:paraId="061996E7"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Adoption</w:t>
            </w:r>
          </w:p>
          <w:p w14:paraId="1EBEDF6E"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Paternity/Maternity Rights</w:t>
            </w:r>
          </w:p>
        </w:tc>
      </w:tr>
      <w:tr w:rsidR="000C4836" w:rsidRPr="002D6CDD" w14:paraId="4E785320" w14:textId="77777777" w:rsidTr="0084759A">
        <w:tc>
          <w:tcPr>
            <w:tcW w:w="531" w:type="dxa"/>
          </w:tcPr>
          <w:p w14:paraId="3CFA78C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15.</w:t>
            </w:r>
          </w:p>
        </w:tc>
        <w:tc>
          <w:tcPr>
            <w:tcW w:w="3625" w:type="dxa"/>
            <w:vAlign w:val="bottom"/>
          </w:tcPr>
          <w:p w14:paraId="6FF83BF6"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In Conflict with the Law</w:t>
            </w:r>
          </w:p>
        </w:tc>
        <w:tc>
          <w:tcPr>
            <w:tcW w:w="4911" w:type="dxa"/>
          </w:tcPr>
          <w:p w14:paraId="21214C1F"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Child Imprisonment</w:t>
            </w:r>
          </w:p>
          <w:p w14:paraId="15720F91"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Juvenile Delinquency</w:t>
            </w:r>
          </w:p>
          <w:p w14:paraId="53CBDA08"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Child to Child Sex</w:t>
            </w:r>
          </w:p>
        </w:tc>
      </w:tr>
      <w:tr w:rsidR="000C4836" w:rsidRPr="002D6CDD" w14:paraId="3C0615F2" w14:textId="77777777" w:rsidTr="0084759A">
        <w:tc>
          <w:tcPr>
            <w:tcW w:w="531" w:type="dxa"/>
          </w:tcPr>
          <w:p w14:paraId="7919D3E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16.</w:t>
            </w:r>
          </w:p>
        </w:tc>
        <w:tc>
          <w:tcPr>
            <w:tcW w:w="3625" w:type="dxa"/>
            <w:vAlign w:val="bottom"/>
          </w:tcPr>
          <w:p w14:paraId="6EE25619"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Marital Issues</w:t>
            </w:r>
          </w:p>
        </w:tc>
        <w:tc>
          <w:tcPr>
            <w:tcW w:w="4911" w:type="dxa"/>
          </w:tcPr>
          <w:p w14:paraId="7C0DE48E" w14:textId="77777777" w:rsidR="000C4836" w:rsidRPr="00EE7A07" w:rsidRDefault="000C4836" w:rsidP="0084759A">
            <w:pPr>
              <w:rPr>
                <w:rFonts w:ascii="Times New Roman" w:hAnsi="Times New Roman" w:cs="Times New Roman"/>
                <w:sz w:val="24"/>
                <w:szCs w:val="24"/>
              </w:rPr>
            </w:pPr>
          </w:p>
        </w:tc>
      </w:tr>
      <w:tr w:rsidR="000C4836" w:rsidRPr="002D6CDD" w14:paraId="593088B2" w14:textId="77777777" w:rsidTr="0084759A">
        <w:tc>
          <w:tcPr>
            <w:tcW w:w="531" w:type="dxa"/>
          </w:tcPr>
          <w:p w14:paraId="5084B03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17.</w:t>
            </w:r>
          </w:p>
        </w:tc>
        <w:tc>
          <w:tcPr>
            <w:tcW w:w="3625" w:type="dxa"/>
            <w:vAlign w:val="bottom"/>
          </w:tcPr>
          <w:p w14:paraId="0D691CE1"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Addiction</w:t>
            </w:r>
          </w:p>
        </w:tc>
        <w:tc>
          <w:tcPr>
            <w:tcW w:w="4911" w:type="dxa"/>
          </w:tcPr>
          <w:p w14:paraId="148590A0"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Drugs</w:t>
            </w:r>
          </w:p>
          <w:p w14:paraId="6309F608"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Smoking</w:t>
            </w:r>
          </w:p>
          <w:p w14:paraId="10307BAF"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Alcohol</w:t>
            </w:r>
          </w:p>
          <w:p w14:paraId="2F0595D5"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Gambling</w:t>
            </w:r>
          </w:p>
          <w:p w14:paraId="0451DB22"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Gaming</w:t>
            </w:r>
          </w:p>
          <w:p w14:paraId="53505728"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Pornography</w:t>
            </w:r>
          </w:p>
          <w:p w14:paraId="4C2C6F06"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Social Media/Internet</w:t>
            </w:r>
          </w:p>
          <w:p w14:paraId="5FAC1CAF"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Food</w:t>
            </w:r>
          </w:p>
          <w:p w14:paraId="68D547CE"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Masturbation</w:t>
            </w:r>
          </w:p>
        </w:tc>
      </w:tr>
      <w:tr w:rsidR="000C4836" w:rsidRPr="002D6CDD" w14:paraId="3622C7A9" w14:textId="77777777" w:rsidTr="0084759A">
        <w:tc>
          <w:tcPr>
            <w:tcW w:w="531" w:type="dxa"/>
          </w:tcPr>
          <w:p w14:paraId="35F8ECD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18.</w:t>
            </w:r>
          </w:p>
        </w:tc>
        <w:tc>
          <w:tcPr>
            <w:tcW w:w="3625" w:type="dxa"/>
            <w:vAlign w:val="bottom"/>
          </w:tcPr>
          <w:p w14:paraId="29A35F62"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Mental Issues</w:t>
            </w:r>
          </w:p>
        </w:tc>
        <w:tc>
          <w:tcPr>
            <w:tcW w:w="4911" w:type="dxa"/>
          </w:tcPr>
          <w:p w14:paraId="7B8EF390" w14:textId="77777777" w:rsidR="000C4836" w:rsidRPr="00EE7A07" w:rsidRDefault="000C4836" w:rsidP="0084759A">
            <w:pPr>
              <w:rPr>
                <w:rFonts w:ascii="Times New Roman" w:hAnsi="Times New Roman" w:cs="Times New Roman"/>
                <w:sz w:val="24"/>
                <w:szCs w:val="24"/>
              </w:rPr>
            </w:pPr>
          </w:p>
        </w:tc>
      </w:tr>
      <w:tr w:rsidR="000C4836" w:rsidRPr="002D6CDD" w14:paraId="235D7026" w14:textId="77777777" w:rsidTr="0084759A">
        <w:tc>
          <w:tcPr>
            <w:tcW w:w="531" w:type="dxa"/>
          </w:tcPr>
          <w:p w14:paraId="6F526B0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19.</w:t>
            </w:r>
          </w:p>
        </w:tc>
        <w:tc>
          <w:tcPr>
            <w:tcW w:w="3625" w:type="dxa"/>
            <w:vAlign w:val="bottom"/>
          </w:tcPr>
          <w:p w14:paraId="47E17E3B"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Legal Issues</w:t>
            </w:r>
          </w:p>
        </w:tc>
        <w:tc>
          <w:tcPr>
            <w:tcW w:w="4911" w:type="dxa"/>
          </w:tcPr>
          <w:p w14:paraId="30B47361"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in need of representation</w:t>
            </w:r>
          </w:p>
          <w:p w14:paraId="15BB10D4"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Witness</w:t>
            </w:r>
          </w:p>
          <w:p w14:paraId="44815E85"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Law in Conflict with Children's Rights</w:t>
            </w:r>
          </w:p>
          <w:p w14:paraId="3213F56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in Conflict with the Law</w:t>
            </w:r>
          </w:p>
          <w:p w14:paraId="42BB19A9"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Imprisonment</w:t>
            </w:r>
          </w:p>
          <w:p w14:paraId="1ED431AD" w14:textId="757754C7" w:rsidR="000C4836"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Imprisoned with adult Person</w:t>
            </w:r>
          </w:p>
          <w:p w14:paraId="7DFC3AB2" w14:textId="14EDB4E7" w:rsidR="008D6D35" w:rsidRPr="00EE7A07" w:rsidRDefault="008D6D35" w:rsidP="000C483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Maintenance, Custody and Access</w:t>
            </w:r>
          </w:p>
          <w:p w14:paraId="4D82860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Pre-Trial Briefing</w:t>
            </w:r>
          </w:p>
        </w:tc>
      </w:tr>
      <w:tr w:rsidR="000C4836" w:rsidRPr="002D6CDD" w14:paraId="1CA05E0C" w14:textId="77777777" w:rsidTr="0084759A">
        <w:tc>
          <w:tcPr>
            <w:tcW w:w="531" w:type="dxa"/>
          </w:tcPr>
          <w:p w14:paraId="52A429F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20.</w:t>
            </w:r>
          </w:p>
        </w:tc>
        <w:tc>
          <w:tcPr>
            <w:tcW w:w="3625" w:type="dxa"/>
            <w:vAlign w:val="bottom"/>
          </w:tcPr>
          <w:p w14:paraId="7EEA9921"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to Child Sex</w:t>
            </w:r>
          </w:p>
        </w:tc>
        <w:tc>
          <w:tcPr>
            <w:tcW w:w="4911" w:type="dxa"/>
          </w:tcPr>
          <w:p w14:paraId="0901943B" w14:textId="77777777" w:rsidR="000C4836" w:rsidRPr="00EE7A07" w:rsidRDefault="000C4836" w:rsidP="0084759A">
            <w:pPr>
              <w:rPr>
                <w:rFonts w:ascii="Times New Roman" w:hAnsi="Times New Roman" w:cs="Times New Roman"/>
                <w:sz w:val="24"/>
                <w:szCs w:val="24"/>
              </w:rPr>
            </w:pPr>
          </w:p>
        </w:tc>
      </w:tr>
      <w:tr w:rsidR="000C4836" w:rsidRPr="002D6CDD" w14:paraId="2B4EFFFD" w14:textId="77777777" w:rsidTr="0084759A">
        <w:tc>
          <w:tcPr>
            <w:tcW w:w="531" w:type="dxa"/>
          </w:tcPr>
          <w:p w14:paraId="4F44B83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21.</w:t>
            </w:r>
          </w:p>
        </w:tc>
        <w:tc>
          <w:tcPr>
            <w:tcW w:w="3625" w:type="dxa"/>
            <w:vAlign w:val="bottom"/>
          </w:tcPr>
          <w:p w14:paraId="1A5B14BB"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Lost Child</w:t>
            </w:r>
          </w:p>
        </w:tc>
        <w:tc>
          <w:tcPr>
            <w:tcW w:w="4911" w:type="dxa"/>
          </w:tcPr>
          <w:p w14:paraId="3337171C"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Seeking shelter</w:t>
            </w:r>
          </w:p>
          <w:p w14:paraId="637E6A75"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Missing Child</w:t>
            </w:r>
          </w:p>
          <w:p w14:paraId="03C6E9D1"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Homeless Child</w:t>
            </w:r>
          </w:p>
          <w:p w14:paraId="0104AC34"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Lost Child</w:t>
            </w:r>
          </w:p>
        </w:tc>
      </w:tr>
      <w:tr w:rsidR="000C4836" w:rsidRPr="002D6CDD" w14:paraId="1DA21E55" w14:textId="77777777" w:rsidTr="0084759A">
        <w:tc>
          <w:tcPr>
            <w:tcW w:w="531" w:type="dxa"/>
          </w:tcPr>
          <w:p w14:paraId="10BF5020"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22.</w:t>
            </w:r>
          </w:p>
        </w:tc>
        <w:tc>
          <w:tcPr>
            <w:tcW w:w="3625" w:type="dxa"/>
            <w:vAlign w:val="bottom"/>
          </w:tcPr>
          <w:p w14:paraId="167197FC"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Life Skills</w:t>
            </w:r>
          </w:p>
        </w:tc>
        <w:tc>
          <w:tcPr>
            <w:tcW w:w="4911" w:type="dxa"/>
          </w:tcPr>
          <w:p w14:paraId="1EE04ACB" w14:textId="77777777" w:rsidR="000C4836" w:rsidRPr="00EE7A07" w:rsidRDefault="000C4836" w:rsidP="0084759A">
            <w:pPr>
              <w:rPr>
                <w:rFonts w:ascii="Times New Roman" w:hAnsi="Times New Roman" w:cs="Times New Roman"/>
                <w:sz w:val="24"/>
                <w:szCs w:val="24"/>
              </w:rPr>
            </w:pPr>
          </w:p>
        </w:tc>
      </w:tr>
      <w:tr w:rsidR="000C4836" w:rsidRPr="002D6CDD" w14:paraId="4AE43AEB" w14:textId="77777777" w:rsidTr="0084759A">
        <w:tc>
          <w:tcPr>
            <w:tcW w:w="531" w:type="dxa"/>
          </w:tcPr>
          <w:p w14:paraId="6F72772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23.</w:t>
            </w:r>
          </w:p>
        </w:tc>
        <w:tc>
          <w:tcPr>
            <w:tcW w:w="3625" w:type="dxa"/>
            <w:vAlign w:val="bottom"/>
          </w:tcPr>
          <w:p w14:paraId="15514A27"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Property Rights</w:t>
            </w:r>
          </w:p>
        </w:tc>
        <w:tc>
          <w:tcPr>
            <w:tcW w:w="4911" w:type="dxa"/>
          </w:tcPr>
          <w:p w14:paraId="6A968086" w14:textId="77777777" w:rsidR="000C4836" w:rsidRPr="00EE7A07" w:rsidRDefault="000C4836" w:rsidP="000C4836">
            <w:pPr>
              <w:pStyle w:val="ListParagraph"/>
              <w:numPr>
                <w:ilvl w:val="0"/>
                <w:numId w:val="42"/>
              </w:numPr>
              <w:rPr>
                <w:rFonts w:ascii="Times New Roman" w:hAnsi="Times New Roman" w:cs="Times New Roman"/>
                <w:sz w:val="24"/>
                <w:szCs w:val="24"/>
              </w:rPr>
            </w:pPr>
            <w:r w:rsidRPr="00EE7A07">
              <w:rPr>
                <w:rFonts w:ascii="Times New Roman" w:hAnsi="Times New Roman" w:cs="Times New Roman"/>
                <w:sz w:val="24"/>
                <w:szCs w:val="24"/>
              </w:rPr>
              <w:t>Inheritance issues</w:t>
            </w:r>
          </w:p>
          <w:p w14:paraId="2ACD8406" w14:textId="77777777" w:rsidR="000C4836" w:rsidRPr="00EE7A07" w:rsidRDefault="000C4836" w:rsidP="000C4836">
            <w:pPr>
              <w:pStyle w:val="ListParagraph"/>
              <w:numPr>
                <w:ilvl w:val="0"/>
                <w:numId w:val="42"/>
              </w:numPr>
              <w:rPr>
                <w:rFonts w:ascii="Times New Roman" w:hAnsi="Times New Roman" w:cs="Times New Roman"/>
                <w:sz w:val="24"/>
                <w:szCs w:val="24"/>
              </w:rPr>
            </w:pPr>
            <w:r w:rsidRPr="00EE7A07">
              <w:rPr>
                <w:rFonts w:ascii="Times New Roman" w:hAnsi="Times New Roman" w:cs="Times New Roman"/>
                <w:sz w:val="24"/>
                <w:szCs w:val="24"/>
              </w:rPr>
              <w:t>Property grabbing</w:t>
            </w:r>
          </w:p>
          <w:p w14:paraId="294EB0E0" w14:textId="77777777" w:rsidR="000C4836" w:rsidRPr="00EE7A07" w:rsidRDefault="000C4836" w:rsidP="0084759A">
            <w:pPr>
              <w:rPr>
                <w:rFonts w:ascii="Times New Roman" w:hAnsi="Times New Roman" w:cs="Times New Roman"/>
                <w:sz w:val="24"/>
                <w:szCs w:val="24"/>
              </w:rPr>
            </w:pPr>
          </w:p>
        </w:tc>
      </w:tr>
      <w:tr w:rsidR="000C4836" w:rsidRPr="002D6CDD" w14:paraId="01ED8037" w14:textId="77777777" w:rsidTr="0084759A">
        <w:tc>
          <w:tcPr>
            <w:tcW w:w="531" w:type="dxa"/>
          </w:tcPr>
          <w:p w14:paraId="30B5366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24.</w:t>
            </w:r>
          </w:p>
        </w:tc>
        <w:tc>
          <w:tcPr>
            <w:tcW w:w="3625" w:type="dxa"/>
            <w:vAlign w:val="bottom"/>
          </w:tcPr>
          <w:p w14:paraId="32F47F2F"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Differently Abled Persons</w:t>
            </w:r>
          </w:p>
        </w:tc>
        <w:tc>
          <w:tcPr>
            <w:tcW w:w="4911" w:type="dxa"/>
          </w:tcPr>
          <w:p w14:paraId="68BFF448"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Deaf</w:t>
            </w:r>
          </w:p>
          <w:p w14:paraId="270B4F91"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Visually Impaired</w:t>
            </w:r>
          </w:p>
          <w:p w14:paraId="77F8263E"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Mental Disability</w:t>
            </w:r>
          </w:p>
          <w:p w14:paraId="05E01E0D"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Physical Disability</w:t>
            </w:r>
          </w:p>
        </w:tc>
      </w:tr>
      <w:tr w:rsidR="000C4836" w:rsidRPr="002D6CDD" w14:paraId="16089520" w14:textId="77777777" w:rsidTr="0084759A">
        <w:tc>
          <w:tcPr>
            <w:tcW w:w="531" w:type="dxa"/>
          </w:tcPr>
          <w:p w14:paraId="0F5C66E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25.</w:t>
            </w:r>
          </w:p>
        </w:tc>
        <w:tc>
          <w:tcPr>
            <w:tcW w:w="3625" w:type="dxa"/>
            <w:vAlign w:val="bottom"/>
          </w:tcPr>
          <w:p w14:paraId="66E41969"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Orphans</w:t>
            </w:r>
          </w:p>
        </w:tc>
        <w:tc>
          <w:tcPr>
            <w:tcW w:w="4911" w:type="dxa"/>
          </w:tcPr>
          <w:p w14:paraId="57AFC728"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Child headed families</w:t>
            </w:r>
          </w:p>
          <w:p w14:paraId="0D782698"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in need of care and support</w:t>
            </w:r>
          </w:p>
          <w:p w14:paraId="556D5F9F"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in need of school fees</w:t>
            </w:r>
          </w:p>
          <w:p w14:paraId="5FFA3EC3"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lastRenderedPageBreak/>
              <w:t>Orphan living with elderly person</w:t>
            </w:r>
          </w:p>
          <w:p w14:paraId="1E469D2D"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living with HIV-Infected person</w:t>
            </w:r>
          </w:p>
        </w:tc>
      </w:tr>
      <w:tr w:rsidR="000C4836" w:rsidRPr="002D6CDD" w14:paraId="2912C47B" w14:textId="77777777" w:rsidTr="0084759A">
        <w:tc>
          <w:tcPr>
            <w:tcW w:w="531" w:type="dxa"/>
          </w:tcPr>
          <w:p w14:paraId="624DB4EE"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lastRenderedPageBreak/>
              <w:t>26.</w:t>
            </w:r>
          </w:p>
        </w:tc>
        <w:tc>
          <w:tcPr>
            <w:tcW w:w="3625" w:type="dxa"/>
            <w:vAlign w:val="bottom"/>
          </w:tcPr>
          <w:p w14:paraId="5A22F32A"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Street Child</w:t>
            </w:r>
          </w:p>
        </w:tc>
        <w:tc>
          <w:tcPr>
            <w:tcW w:w="4911" w:type="dxa"/>
          </w:tcPr>
          <w:p w14:paraId="09D770E5" w14:textId="77777777" w:rsidR="000C4836" w:rsidRPr="00EE7A07" w:rsidRDefault="000C4836" w:rsidP="0084759A">
            <w:pPr>
              <w:rPr>
                <w:rFonts w:ascii="Times New Roman" w:hAnsi="Times New Roman" w:cs="Times New Roman"/>
                <w:sz w:val="24"/>
                <w:szCs w:val="24"/>
              </w:rPr>
            </w:pPr>
          </w:p>
        </w:tc>
      </w:tr>
      <w:tr w:rsidR="000C4836" w:rsidRPr="002D6CDD" w14:paraId="04AEDF65" w14:textId="77777777" w:rsidTr="0084759A">
        <w:tc>
          <w:tcPr>
            <w:tcW w:w="531" w:type="dxa"/>
          </w:tcPr>
          <w:p w14:paraId="50085A8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27.</w:t>
            </w:r>
          </w:p>
        </w:tc>
        <w:tc>
          <w:tcPr>
            <w:tcW w:w="3625" w:type="dxa"/>
            <w:vAlign w:val="bottom"/>
          </w:tcPr>
          <w:p w14:paraId="6B84ED10"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Discrimination</w:t>
            </w:r>
          </w:p>
        </w:tc>
        <w:tc>
          <w:tcPr>
            <w:tcW w:w="4911" w:type="dxa"/>
          </w:tcPr>
          <w:p w14:paraId="658775B9"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Age</w:t>
            </w:r>
          </w:p>
          <w:p w14:paraId="18BC1E3D"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Ethnicity</w:t>
            </w:r>
          </w:p>
          <w:p w14:paraId="03E0D072"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HIV/AIDS</w:t>
            </w:r>
          </w:p>
          <w:p w14:paraId="62A9676D"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Marginal/Vulnerable Groups</w:t>
            </w:r>
          </w:p>
          <w:p w14:paraId="17F19B6A"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Criminal Record/Ex-Prisoner</w:t>
            </w:r>
          </w:p>
          <w:p w14:paraId="2AE3EAAE"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Access to Education</w:t>
            </w:r>
          </w:p>
        </w:tc>
      </w:tr>
      <w:tr w:rsidR="000C4836" w:rsidRPr="002D6CDD" w14:paraId="0C23DF32" w14:textId="77777777" w:rsidTr="0084759A">
        <w:tc>
          <w:tcPr>
            <w:tcW w:w="531" w:type="dxa"/>
          </w:tcPr>
          <w:p w14:paraId="43BCD26C"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28.</w:t>
            </w:r>
          </w:p>
        </w:tc>
        <w:tc>
          <w:tcPr>
            <w:tcW w:w="3625" w:type="dxa"/>
            <w:vAlign w:val="bottom"/>
          </w:tcPr>
          <w:p w14:paraId="3DE163EF"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Run Away Child</w:t>
            </w:r>
          </w:p>
        </w:tc>
        <w:tc>
          <w:tcPr>
            <w:tcW w:w="4911" w:type="dxa"/>
          </w:tcPr>
          <w:p w14:paraId="0AC3947B" w14:textId="77777777" w:rsidR="000C4836" w:rsidRPr="00EE7A07" w:rsidRDefault="000C4836" w:rsidP="0084759A">
            <w:pPr>
              <w:rPr>
                <w:rFonts w:ascii="Times New Roman" w:hAnsi="Times New Roman" w:cs="Times New Roman"/>
                <w:sz w:val="24"/>
                <w:szCs w:val="24"/>
              </w:rPr>
            </w:pPr>
          </w:p>
        </w:tc>
      </w:tr>
      <w:tr w:rsidR="000C4836" w:rsidRPr="002D6CDD" w14:paraId="0F1903E3" w14:textId="77777777" w:rsidTr="0084759A">
        <w:tc>
          <w:tcPr>
            <w:tcW w:w="531" w:type="dxa"/>
          </w:tcPr>
          <w:p w14:paraId="57363098" w14:textId="77777777" w:rsidR="000C4836" w:rsidRPr="002D6CDD" w:rsidRDefault="000C4836" w:rsidP="0084759A">
            <w:pPr>
              <w:rPr>
                <w:rFonts w:ascii="Times New Roman" w:hAnsi="Times New Roman" w:cs="Times New Roman"/>
              </w:rPr>
            </w:pPr>
          </w:p>
        </w:tc>
        <w:tc>
          <w:tcPr>
            <w:tcW w:w="3625" w:type="dxa"/>
            <w:vAlign w:val="bottom"/>
          </w:tcPr>
          <w:p w14:paraId="54F3103C"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Medical Aid</w:t>
            </w:r>
          </w:p>
        </w:tc>
        <w:tc>
          <w:tcPr>
            <w:tcW w:w="4911" w:type="dxa"/>
          </w:tcPr>
          <w:p w14:paraId="0BC29F8C"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In need of medical assistance</w:t>
            </w:r>
          </w:p>
          <w:p w14:paraId="446F77DB"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Access to health care</w:t>
            </w:r>
          </w:p>
          <w:p w14:paraId="0355D6AB"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Concerns about illnesses</w:t>
            </w:r>
          </w:p>
        </w:tc>
      </w:tr>
      <w:tr w:rsidR="000C4836" w:rsidRPr="002D6CDD" w14:paraId="08F7C67C" w14:textId="77777777" w:rsidTr="0084759A">
        <w:tc>
          <w:tcPr>
            <w:tcW w:w="531" w:type="dxa"/>
            <w:shd w:val="clear" w:color="auto" w:fill="000000" w:themeFill="text1"/>
          </w:tcPr>
          <w:p w14:paraId="4DB6E3EC" w14:textId="77777777" w:rsidR="000C4836" w:rsidRPr="002D6CDD" w:rsidRDefault="000C4836" w:rsidP="0084759A">
            <w:pPr>
              <w:rPr>
                <w:rFonts w:ascii="Times New Roman" w:hAnsi="Times New Roman" w:cs="Times New Roman"/>
              </w:rPr>
            </w:pPr>
          </w:p>
        </w:tc>
        <w:tc>
          <w:tcPr>
            <w:tcW w:w="8536" w:type="dxa"/>
            <w:gridSpan w:val="2"/>
            <w:shd w:val="clear" w:color="auto" w:fill="000000" w:themeFill="text1"/>
            <w:vAlign w:val="bottom"/>
          </w:tcPr>
          <w:p w14:paraId="7C52A102" w14:textId="77777777" w:rsidR="000C4836" w:rsidRPr="00EE7A07" w:rsidRDefault="000C4836" w:rsidP="0084759A">
            <w:pPr>
              <w:rPr>
                <w:rFonts w:ascii="Times New Roman" w:hAnsi="Times New Roman" w:cs="Times New Roman"/>
                <w:color w:val="FFFFFF" w:themeColor="background1"/>
                <w:sz w:val="24"/>
                <w:szCs w:val="24"/>
              </w:rPr>
            </w:pPr>
            <w:r w:rsidRPr="00EE7A07">
              <w:rPr>
                <w:rFonts w:ascii="Times New Roman" w:hAnsi="Times New Roman" w:cs="Times New Roman"/>
                <w:color w:val="FFFFFF" w:themeColor="background1"/>
                <w:sz w:val="24"/>
                <w:szCs w:val="24"/>
              </w:rPr>
              <w:t>Information Inquiry</w:t>
            </w:r>
          </w:p>
        </w:tc>
      </w:tr>
      <w:tr w:rsidR="000C4836" w:rsidRPr="002D6CDD" w14:paraId="7C04893A" w14:textId="77777777" w:rsidTr="0084759A">
        <w:tc>
          <w:tcPr>
            <w:tcW w:w="531" w:type="dxa"/>
          </w:tcPr>
          <w:p w14:paraId="24864729"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w:t>
            </w:r>
          </w:p>
        </w:tc>
        <w:tc>
          <w:tcPr>
            <w:tcW w:w="3625" w:type="dxa"/>
            <w:vAlign w:val="bottom"/>
          </w:tcPr>
          <w:p w14:paraId="4E64A7A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Pre-trial Briefing</w:t>
            </w:r>
          </w:p>
        </w:tc>
        <w:tc>
          <w:tcPr>
            <w:tcW w:w="4911" w:type="dxa"/>
          </w:tcPr>
          <w:p w14:paraId="06801DD1" w14:textId="77777777" w:rsidR="000C4836" w:rsidRPr="00EE7A07" w:rsidRDefault="000C4836" w:rsidP="0084759A">
            <w:pPr>
              <w:rPr>
                <w:rFonts w:ascii="Times New Roman" w:hAnsi="Times New Roman" w:cs="Times New Roman"/>
                <w:sz w:val="24"/>
                <w:szCs w:val="24"/>
              </w:rPr>
            </w:pPr>
          </w:p>
        </w:tc>
      </w:tr>
      <w:tr w:rsidR="000C4836" w:rsidRPr="002D6CDD" w14:paraId="02A45F39" w14:textId="77777777" w:rsidTr="0084759A">
        <w:tc>
          <w:tcPr>
            <w:tcW w:w="531" w:type="dxa"/>
          </w:tcPr>
          <w:p w14:paraId="5511800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w:t>
            </w:r>
          </w:p>
        </w:tc>
        <w:tc>
          <w:tcPr>
            <w:tcW w:w="3625" w:type="dxa"/>
            <w:vAlign w:val="bottom"/>
          </w:tcPr>
          <w:p w14:paraId="1B68DC5E"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Inquiry on Other Services</w:t>
            </w:r>
          </w:p>
        </w:tc>
        <w:tc>
          <w:tcPr>
            <w:tcW w:w="4911" w:type="dxa"/>
          </w:tcPr>
          <w:p w14:paraId="20DABD7E" w14:textId="77777777" w:rsidR="000C4836" w:rsidRPr="00EE7A07" w:rsidRDefault="000C4836" w:rsidP="0084759A">
            <w:pPr>
              <w:rPr>
                <w:rFonts w:ascii="Times New Roman" w:hAnsi="Times New Roman" w:cs="Times New Roman"/>
                <w:sz w:val="24"/>
                <w:szCs w:val="24"/>
              </w:rPr>
            </w:pPr>
          </w:p>
        </w:tc>
      </w:tr>
      <w:tr w:rsidR="000C4836" w:rsidRPr="002D6CDD" w14:paraId="2D5B839B" w14:textId="77777777" w:rsidTr="0084759A">
        <w:tc>
          <w:tcPr>
            <w:tcW w:w="531" w:type="dxa"/>
          </w:tcPr>
          <w:p w14:paraId="76E5B604"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3.</w:t>
            </w:r>
          </w:p>
        </w:tc>
        <w:tc>
          <w:tcPr>
            <w:tcW w:w="3625" w:type="dxa"/>
            <w:vAlign w:val="bottom"/>
          </w:tcPr>
          <w:p w14:paraId="6584AD0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Information on Helpline Services</w:t>
            </w:r>
          </w:p>
        </w:tc>
        <w:tc>
          <w:tcPr>
            <w:tcW w:w="4911" w:type="dxa"/>
          </w:tcPr>
          <w:p w14:paraId="2DEE6312" w14:textId="77777777" w:rsidR="000C4836" w:rsidRPr="00EE7A07" w:rsidRDefault="000C4836" w:rsidP="0084759A">
            <w:pPr>
              <w:rPr>
                <w:rFonts w:ascii="Times New Roman" w:hAnsi="Times New Roman" w:cs="Times New Roman"/>
                <w:sz w:val="24"/>
                <w:szCs w:val="24"/>
              </w:rPr>
            </w:pPr>
          </w:p>
        </w:tc>
      </w:tr>
      <w:tr w:rsidR="000C4836" w:rsidRPr="002D6CDD" w14:paraId="42691DFF" w14:textId="77777777" w:rsidTr="0084759A">
        <w:tc>
          <w:tcPr>
            <w:tcW w:w="531" w:type="dxa"/>
          </w:tcPr>
          <w:p w14:paraId="2AD4918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4.</w:t>
            </w:r>
          </w:p>
        </w:tc>
        <w:tc>
          <w:tcPr>
            <w:tcW w:w="3625" w:type="dxa"/>
            <w:vAlign w:val="bottom"/>
          </w:tcPr>
          <w:p w14:paraId="37DF8EB5"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Financial Aid</w:t>
            </w:r>
          </w:p>
        </w:tc>
        <w:tc>
          <w:tcPr>
            <w:tcW w:w="4911" w:type="dxa"/>
          </w:tcPr>
          <w:p w14:paraId="1672851B" w14:textId="77777777" w:rsidR="000C4836" w:rsidRPr="00EE7A07" w:rsidRDefault="000C4836" w:rsidP="0084759A">
            <w:pPr>
              <w:rPr>
                <w:rFonts w:ascii="Times New Roman" w:hAnsi="Times New Roman" w:cs="Times New Roman"/>
                <w:sz w:val="24"/>
                <w:szCs w:val="24"/>
              </w:rPr>
            </w:pPr>
          </w:p>
        </w:tc>
      </w:tr>
      <w:tr w:rsidR="000C4836" w:rsidRPr="002D6CDD" w14:paraId="6041EDE5" w14:textId="77777777" w:rsidTr="0084759A">
        <w:tc>
          <w:tcPr>
            <w:tcW w:w="531" w:type="dxa"/>
          </w:tcPr>
          <w:p w14:paraId="55B09A8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5.</w:t>
            </w:r>
          </w:p>
        </w:tc>
        <w:tc>
          <w:tcPr>
            <w:tcW w:w="3625" w:type="dxa"/>
            <w:vAlign w:val="bottom"/>
          </w:tcPr>
          <w:p w14:paraId="7324ED2E"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Employment/Job</w:t>
            </w:r>
          </w:p>
        </w:tc>
        <w:tc>
          <w:tcPr>
            <w:tcW w:w="4911" w:type="dxa"/>
          </w:tcPr>
          <w:p w14:paraId="6AABEA21" w14:textId="77777777" w:rsidR="000C4836" w:rsidRPr="00EE7A07" w:rsidRDefault="000C4836" w:rsidP="0084759A">
            <w:pPr>
              <w:rPr>
                <w:rFonts w:ascii="Times New Roman" w:hAnsi="Times New Roman" w:cs="Times New Roman"/>
                <w:sz w:val="24"/>
                <w:szCs w:val="24"/>
              </w:rPr>
            </w:pPr>
          </w:p>
        </w:tc>
      </w:tr>
      <w:tr w:rsidR="000C4836" w:rsidRPr="002D6CDD" w14:paraId="4945B6B5" w14:textId="77777777" w:rsidTr="0084759A">
        <w:tc>
          <w:tcPr>
            <w:tcW w:w="531" w:type="dxa"/>
          </w:tcPr>
          <w:p w14:paraId="5C50585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6.</w:t>
            </w:r>
          </w:p>
        </w:tc>
        <w:tc>
          <w:tcPr>
            <w:tcW w:w="3625" w:type="dxa"/>
            <w:vAlign w:val="bottom"/>
          </w:tcPr>
          <w:p w14:paraId="1159B589"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 xml:space="preserve">Topical Issues (Child rights, Biology </w:t>
            </w:r>
            <w:proofErr w:type="spellStart"/>
            <w:r w:rsidRPr="00EE7A07">
              <w:rPr>
                <w:rFonts w:ascii="Times New Roman" w:hAnsi="Times New Roman" w:cs="Times New Roman"/>
                <w:color w:val="000000"/>
                <w:sz w:val="24"/>
                <w:szCs w:val="24"/>
              </w:rPr>
              <w:t>etc</w:t>
            </w:r>
            <w:proofErr w:type="spellEnd"/>
            <w:r w:rsidRPr="00EE7A07">
              <w:rPr>
                <w:rFonts w:ascii="Times New Roman" w:hAnsi="Times New Roman" w:cs="Times New Roman"/>
                <w:color w:val="000000"/>
                <w:sz w:val="24"/>
                <w:szCs w:val="24"/>
              </w:rPr>
              <w:t>)</w:t>
            </w:r>
          </w:p>
        </w:tc>
        <w:tc>
          <w:tcPr>
            <w:tcW w:w="4911" w:type="dxa"/>
          </w:tcPr>
          <w:p w14:paraId="3995F787" w14:textId="77777777" w:rsidR="000C4836" w:rsidRPr="00EE7A07" w:rsidRDefault="000C4836" w:rsidP="0084759A">
            <w:pPr>
              <w:rPr>
                <w:rFonts w:ascii="Times New Roman" w:hAnsi="Times New Roman" w:cs="Times New Roman"/>
                <w:sz w:val="24"/>
                <w:szCs w:val="24"/>
              </w:rPr>
            </w:pPr>
          </w:p>
        </w:tc>
      </w:tr>
      <w:tr w:rsidR="000C4836" w:rsidRPr="002D6CDD" w14:paraId="731C4838" w14:textId="77777777" w:rsidTr="0084759A">
        <w:tc>
          <w:tcPr>
            <w:tcW w:w="531" w:type="dxa"/>
          </w:tcPr>
          <w:p w14:paraId="127F0E3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7.</w:t>
            </w:r>
          </w:p>
        </w:tc>
        <w:tc>
          <w:tcPr>
            <w:tcW w:w="3625" w:type="dxa"/>
            <w:vAlign w:val="bottom"/>
          </w:tcPr>
          <w:p w14:paraId="2F51A40F"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Case Update</w:t>
            </w:r>
          </w:p>
        </w:tc>
        <w:tc>
          <w:tcPr>
            <w:tcW w:w="4911" w:type="dxa"/>
          </w:tcPr>
          <w:p w14:paraId="6A0F96E2" w14:textId="77777777" w:rsidR="000C4836" w:rsidRPr="00EE7A07" w:rsidRDefault="000C4836" w:rsidP="0084759A">
            <w:pPr>
              <w:rPr>
                <w:rFonts w:ascii="Times New Roman" w:hAnsi="Times New Roman" w:cs="Times New Roman"/>
                <w:sz w:val="24"/>
                <w:szCs w:val="24"/>
              </w:rPr>
            </w:pPr>
          </w:p>
        </w:tc>
      </w:tr>
      <w:tr w:rsidR="000C4836" w:rsidRPr="002D6CDD" w14:paraId="708A6944" w14:textId="77777777" w:rsidTr="0084759A">
        <w:tc>
          <w:tcPr>
            <w:tcW w:w="531" w:type="dxa"/>
          </w:tcPr>
          <w:p w14:paraId="1F0B90A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10.</w:t>
            </w:r>
          </w:p>
        </w:tc>
        <w:tc>
          <w:tcPr>
            <w:tcW w:w="3625" w:type="dxa"/>
            <w:vAlign w:val="bottom"/>
          </w:tcPr>
          <w:p w14:paraId="19B9C192"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Birth Registration</w:t>
            </w:r>
          </w:p>
        </w:tc>
        <w:tc>
          <w:tcPr>
            <w:tcW w:w="4911" w:type="dxa"/>
          </w:tcPr>
          <w:p w14:paraId="0643C287" w14:textId="77777777" w:rsidR="000C4836" w:rsidRPr="00EE7A07" w:rsidRDefault="000C4836" w:rsidP="0084759A">
            <w:pPr>
              <w:rPr>
                <w:rFonts w:ascii="Times New Roman" w:hAnsi="Times New Roman" w:cs="Times New Roman"/>
                <w:sz w:val="24"/>
                <w:szCs w:val="24"/>
              </w:rPr>
            </w:pPr>
          </w:p>
        </w:tc>
      </w:tr>
      <w:tr w:rsidR="000C4836" w:rsidRPr="002D6CDD" w14:paraId="3EC98FF8" w14:textId="77777777" w:rsidTr="0084759A">
        <w:tc>
          <w:tcPr>
            <w:tcW w:w="531" w:type="dxa"/>
          </w:tcPr>
          <w:p w14:paraId="08F546B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11.</w:t>
            </w:r>
          </w:p>
        </w:tc>
        <w:tc>
          <w:tcPr>
            <w:tcW w:w="3625" w:type="dxa"/>
            <w:vAlign w:val="bottom"/>
          </w:tcPr>
          <w:p w14:paraId="44A5F135"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Appreciation</w:t>
            </w:r>
          </w:p>
        </w:tc>
        <w:tc>
          <w:tcPr>
            <w:tcW w:w="4911" w:type="dxa"/>
          </w:tcPr>
          <w:p w14:paraId="2D23503A" w14:textId="77777777" w:rsidR="000C4836" w:rsidRPr="00EE7A07" w:rsidRDefault="000C4836" w:rsidP="0084759A">
            <w:pPr>
              <w:rPr>
                <w:rFonts w:ascii="Times New Roman" w:hAnsi="Times New Roman" w:cs="Times New Roman"/>
                <w:sz w:val="24"/>
                <w:szCs w:val="24"/>
              </w:rPr>
            </w:pPr>
          </w:p>
        </w:tc>
      </w:tr>
      <w:tr w:rsidR="000C4836" w:rsidRPr="002D6CDD" w14:paraId="6224B20C" w14:textId="77777777" w:rsidTr="0084759A">
        <w:tc>
          <w:tcPr>
            <w:tcW w:w="531" w:type="dxa"/>
          </w:tcPr>
          <w:p w14:paraId="55A5013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12.</w:t>
            </w:r>
          </w:p>
        </w:tc>
        <w:tc>
          <w:tcPr>
            <w:tcW w:w="3625" w:type="dxa"/>
            <w:vAlign w:val="bottom"/>
          </w:tcPr>
          <w:p w14:paraId="362BCEC8"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 Need of School Fees</w:t>
            </w:r>
          </w:p>
        </w:tc>
        <w:tc>
          <w:tcPr>
            <w:tcW w:w="4911" w:type="dxa"/>
          </w:tcPr>
          <w:p w14:paraId="49A88C8C" w14:textId="77777777" w:rsidR="000C4836" w:rsidRPr="00EE7A07" w:rsidRDefault="000C4836" w:rsidP="0084759A">
            <w:pPr>
              <w:rPr>
                <w:rFonts w:ascii="Times New Roman" w:hAnsi="Times New Roman" w:cs="Times New Roman"/>
                <w:sz w:val="24"/>
                <w:szCs w:val="24"/>
              </w:rPr>
            </w:pPr>
          </w:p>
        </w:tc>
      </w:tr>
    </w:tbl>
    <w:p w14:paraId="0DE462EE" w14:textId="77777777" w:rsidR="00B16167" w:rsidRDefault="00B16167" w:rsidP="0042353F"/>
    <w:p w14:paraId="4B472EDA" w14:textId="59629E47" w:rsidR="0099590D" w:rsidRPr="009A73C4" w:rsidRDefault="0099590D" w:rsidP="0042353F">
      <w:pPr>
        <w:rPr>
          <w:rFonts w:ascii="Times New Roman" w:hAnsi="Times New Roman" w:cs="Times New Roman"/>
          <w:sz w:val="24"/>
        </w:rPr>
      </w:pPr>
    </w:p>
    <w:p w14:paraId="04DD3F9C" w14:textId="77777777" w:rsidR="00A04FD7" w:rsidRPr="009A73C4" w:rsidRDefault="00A04FD7" w:rsidP="00A04FD7">
      <w:pPr>
        <w:pStyle w:val="Heading3"/>
        <w:rPr>
          <w:rFonts w:ascii="Times New Roman" w:hAnsi="Times New Roman" w:cs="Times New Roman"/>
        </w:rPr>
        <w:sectPr w:rsidR="00A04FD7" w:rsidRPr="009A73C4" w:rsidSect="00616061">
          <w:pgSz w:w="12240" w:h="15840"/>
          <w:pgMar w:top="1440" w:right="1440" w:bottom="1440" w:left="1440" w:header="720" w:footer="720" w:gutter="0"/>
          <w:pgNumType w:start="1"/>
          <w:cols w:space="720"/>
          <w:titlePg/>
          <w:docGrid w:linePitch="360"/>
        </w:sectPr>
      </w:pPr>
    </w:p>
    <w:p w14:paraId="36DDF20E" w14:textId="77777777" w:rsidR="00A04FD7" w:rsidRPr="009A73C4" w:rsidRDefault="00A04FD7" w:rsidP="00A04FD7">
      <w:pPr>
        <w:pStyle w:val="Heading3"/>
        <w:rPr>
          <w:rFonts w:ascii="Times New Roman" w:hAnsi="Times New Roman" w:cs="Times New Roman"/>
        </w:rPr>
      </w:pPr>
      <w:bookmarkStart w:id="16" w:name="_Toc86916478"/>
      <w:r w:rsidRPr="009A73C4">
        <w:rPr>
          <w:rFonts w:ascii="Times New Roman" w:hAnsi="Times New Roman" w:cs="Times New Roman"/>
        </w:rPr>
        <w:lastRenderedPageBreak/>
        <w:t>Case Capture process.</w:t>
      </w:r>
      <w:bookmarkEnd w:id="16"/>
    </w:p>
    <w:p w14:paraId="26280638" w14:textId="77777777" w:rsidR="001814A6" w:rsidRPr="009A73C4" w:rsidRDefault="00A04FD7" w:rsidP="001814A6">
      <w:pPr>
        <w:jc w:val="both"/>
        <w:rPr>
          <w:rFonts w:ascii="Times New Roman" w:hAnsi="Times New Roman" w:cs="Times New Roman"/>
          <w:sz w:val="24"/>
        </w:rPr>
      </w:pPr>
      <w:r w:rsidRPr="009A73C4">
        <w:rPr>
          <w:rFonts w:ascii="Times New Roman" w:hAnsi="Times New Roman" w:cs="Times New Roman"/>
          <w:sz w:val="24"/>
        </w:rPr>
        <w:t>This shows the flow of the case capture process.</w:t>
      </w:r>
      <w:r w:rsidR="008A0859" w:rsidRPr="009A73C4">
        <w:rPr>
          <w:rFonts w:ascii="Times New Roman" w:hAnsi="Times New Roman" w:cs="Times New Roman"/>
          <w:sz w:val="24"/>
        </w:rPr>
        <w:t xml:space="preserve"> The reporter details can be prefilled on call if the details exist and for all historical cases.</w:t>
      </w:r>
    </w:p>
    <w:p w14:paraId="15F0354A" w14:textId="010D9744" w:rsidR="001814A6" w:rsidRDefault="000C4836" w:rsidP="001814A6">
      <w:pPr>
        <w:keepNext/>
        <w:jc w:val="both"/>
      </w:pPr>
      <w:r>
        <w:rPr>
          <w:noProof/>
          <w:lang w:val="en-GB" w:eastAsia="en-GB"/>
        </w:rPr>
        <mc:AlternateContent>
          <mc:Choice Requires="wps">
            <w:drawing>
              <wp:anchor distT="0" distB="0" distL="114300" distR="114300" simplePos="0" relativeHeight="251888640" behindDoc="0" locked="0" layoutInCell="1" allowOverlap="1" wp14:anchorId="182A9336" wp14:editId="107CF09E">
                <wp:simplePos x="0" y="0"/>
                <wp:positionH relativeFrom="column">
                  <wp:posOffset>3076575</wp:posOffset>
                </wp:positionH>
                <wp:positionV relativeFrom="paragraph">
                  <wp:posOffset>1800226</wp:posOffset>
                </wp:positionV>
                <wp:extent cx="428625" cy="914400"/>
                <wp:effectExtent l="38100" t="0" r="28575" b="95250"/>
                <wp:wrapNone/>
                <wp:docPr id="54" name="Elbow Connector 54"/>
                <wp:cNvGraphicFramePr/>
                <a:graphic xmlns:a="http://schemas.openxmlformats.org/drawingml/2006/main">
                  <a:graphicData uri="http://schemas.microsoft.com/office/word/2010/wordprocessingShape">
                    <wps:wsp>
                      <wps:cNvCnPr/>
                      <wps:spPr>
                        <a:xfrm flipH="1">
                          <a:off x="0" y="0"/>
                          <a:ext cx="428625" cy="9144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type w14:anchorId="60DC31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242.25pt;margin-top:141.75pt;width:33.75pt;height:1in;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" adj="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3520" behindDoc="0" locked="0" layoutInCell="1" allowOverlap="1" wp14:anchorId="52E829E7" wp14:editId="3DDFD53F">
                <wp:simplePos x="0" y="0"/>
                <wp:positionH relativeFrom="column">
                  <wp:posOffset>3505200</wp:posOffset>
                </wp:positionH>
                <wp:positionV relativeFrom="paragraph">
                  <wp:posOffset>942975</wp:posOffset>
                </wp:positionV>
                <wp:extent cx="0" cy="5048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type w14:anchorId="159BA9EF" id="_x0000_t32" coordsize="21600,21600" o:spt="32" o:oned="t" path="m,l21600,21600e" filled="f">
                <v:path arrowok="t" fillok="f" o:connecttype="none"/>
                <o:lock v:ext="edit" shapetype="t"/>
              </v:shapetype>
              <v:shape id="Straight Arrow Connector 41" o:spid="_x0000_s1026" type="#_x0000_t32" style="position:absolute;margin-left:276pt;margin-top:74.25pt;width:0;height:39.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&#1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4544" behindDoc="0" locked="0" layoutInCell="1" allowOverlap="1" wp14:anchorId="1FF509BE" wp14:editId="0B911132">
                <wp:simplePos x="0" y="0"/>
                <wp:positionH relativeFrom="column">
                  <wp:posOffset>2085975</wp:posOffset>
                </wp:positionH>
                <wp:positionV relativeFrom="paragraph">
                  <wp:posOffset>821690</wp:posOffset>
                </wp:positionV>
                <wp:extent cx="0" cy="654685"/>
                <wp:effectExtent l="76200" t="0" r="76200" b="50165"/>
                <wp:wrapNone/>
                <wp:docPr id="55" name="Straight Arrow Connector 55"/>
                <wp:cNvGraphicFramePr/>
                <a:graphic xmlns:a="http://schemas.openxmlformats.org/drawingml/2006/main">
                  <a:graphicData uri="http://schemas.microsoft.com/office/word/2010/wordprocessingShape">
                    <wps:wsp>
                      <wps:cNvCnPr/>
                      <wps:spPr>
                        <a:xfrm>
                          <a:off x="0" y="0"/>
                          <a:ext cx="0" cy="65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70277D41" id="Straight Arrow Connector 55" o:spid="_x0000_s1026" type="#_x0000_t32" style="position:absolute;margin-left:164.25pt;margin-top:64.7pt;width:0;height:51.5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" strokecolor="#4e92d1 [3044]">
                <v:stroke endarrow="block"/>
              </v:shape>
            </w:pict>
          </mc:Fallback>
        </mc:AlternateContent>
      </w:r>
      <w:r>
        <w:rPr>
          <w:noProof/>
          <w:lang w:val="en-GB" w:eastAsia="en-GB"/>
        </w:rPr>
        <mc:AlternateContent>
          <mc:Choice Requires="wps">
            <w:drawing>
              <wp:anchor distT="0" distB="0" distL="114300" distR="114300" simplePos="0" relativeHeight="251886592" behindDoc="0" locked="0" layoutInCell="1" allowOverlap="1" wp14:anchorId="66123239" wp14:editId="7AF9D4D2">
                <wp:simplePos x="0" y="0"/>
                <wp:positionH relativeFrom="column">
                  <wp:posOffset>2840333</wp:posOffset>
                </wp:positionH>
                <wp:positionV relativeFrom="paragraph">
                  <wp:posOffset>1463476</wp:posOffset>
                </wp:positionV>
                <wp:extent cx="1335444" cy="323849"/>
                <wp:effectExtent l="0" t="0" r="0" b="0"/>
                <wp:wrapNone/>
                <wp:docPr id="46" name="Rectangle 46"/>
                <wp:cNvGraphicFramePr/>
                <a:graphic xmlns:a="http://schemas.openxmlformats.org/drawingml/2006/main">
                  <a:graphicData uri="http://schemas.microsoft.com/office/word/2010/wordprocessingShape">
                    <wps:wsp>
                      <wps:cNvSpPr/>
                      <wps:spPr>
                        <a:xfrm>
                          <a:off x="0" y="0"/>
                          <a:ext cx="1335444"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9DED12F" w14:textId="77777777" w:rsidR="00E45449" w:rsidRPr="00072403" w:rsidRDefault="00E45449" w:rsidP="000C4836">
                            <w:pPr>
                              <w:jc w:val="center"/>
                            </w:pPr>
                            <w:r>
                              <w:t>New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23239" id="Rectangle 46" o:spid="_x0000_s1031" style="position:absolute;left:0;text-align:left;margin-left:223.65pt;margin-top:115.25pt;width:105.15pt;height: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" fillcolor="white [3201]" strokecolor="#ed7d31 [3205]" strokeweight="1pt">
                <v:textbox>
                  <w:txbxContent>
                    <w:p w14:paraId="59DED12F" w14:textId="77777777" w:rsidR="00E45449" w:rsidRPr="00072403" w:rsidRDefault="00E45449" w:rsidP="000C4836">
                      <w:pPr>
                        <w:jc w:val="center"/>
                      </w:pPr>
                      <w:r>
                        <w:t>New Case</w:t>
                      </w:r>
                    </w:p>
                  </w:txbxContent>
                </v:textbox>
              </v:rect>
            </w:pict>
          </mc:Fallback>
        </mc:AlternateContent>
      </w:r>
      <w:r w:rsidRPr="000C4836">
        <w:rPr>
          <w:noProof/>
          <w:lang w:val="en-GB" w:eastAsia="en-GB"/>
        </w:rPr>
        <mc:AlternateContent>
          <mc:Choice Requires="wps">
            <w:drawing>
              <wp:anchor distT="0" distB="0" distL="114300" distR="114300" simplePos="0" relativeHeight="251882496" behindDoc="0" locked="0" layoutInCell="1" allowOverlap="1" wp14:anchorId="26837112" wp14:editId="1FAA2438">
                <wp:simplePos x="0" y="0"/>
                <wp:positionH relativeFrom="column">
                  <wp:posOffset>619125</wp:posOffset>
                </wp:positionH>
                <wp:positionV relativeFrom="paragraph">
                  <wp:posOffset>942975</wp:posOffset>
                </wp:positionV>
                <wp:extent cx="0" cy="5048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1152CC57" id="Straight Arrow Connector 40" o:spid="_x0000_s1026" type="#_x0000_t32" style="position:absolute;margin-left:48.75pt;margin-top:74.25pt;width:0;height:39.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&#1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1472" behindDoc="0" locked="0" layoutInCell="1" allowOverlap="1" wp14:anchorId="06388864" wp14:editId="1EEB2C09">
                <wp:simplePos x="0" y="0"/>
                <wp:positionH relativeFrom="column">
                  <wp:posOffset>619125</wp:posOffset>
                </wp:positionH>
                <wp:positionV relativeFrom="paragraph">
                  <wp:posOffset>942975</wp:posOffset>
                </wp:positionV>
                <wp:extent cx="28765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line w14:anchorId="6D88D2D4" id="Straight Connector 4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74.25pt" to="275.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vnuQ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" strokecolor="#4e92d1 [3044]"/>
            </w:pict>
          </mc:Fallback>
        </mc:AlternateContent>
      </w:r>
      <w:r w:rsidRPr="002D6CDD">
        <w:rPr>
          <w:rFonts w:ascii="Times New Roman" w:hAnsi="Times New Roman" w:cs="Times New Roman"/>
          <w:noProof/>
          <w:lang w:val="en-GB" w:eastAsia="en-GB"/>
        </w:rPr>
        <mc:AlternateContent>
          <mc:Choice Requires="wpg">
            <w:drawing>
              <wp:inline distT="0" distB="0" distL="0" distR="0" wp14:anchorId="5B7DE982" wp14:editId="02735749">
                <wp:extent cx="5943600" cy="5471445"/>
                <wp:effectExtent l="0" t="0" r="19050" b="15240"/>
                <wp:docPr id="13" name="Group 13"/>
                <wp:cNvGraphicFramePr/>
                <a:graphic xmlns:a="http://schemas.openxmlformats.org/drawingml/2006/main">
                  <a:graphicData uri="http://schemas.microsoft.com/office/word/2010/wordprocessingGroup">
                    <wpg:wgp>
                      <wpg:cNvGrpSpPr/>
                      <wpg:grpSpPr>
                        <a:xfrm>
                          <a:off x="0" y="0"/>
                          <a:ext cx="5943600" cy="5471445"/>
                          <a:chOff x="0" y="0"/>
                          <a:chExt cx="6115050" cy="5629275"/>
                        </a:xfrm>
                      </wpg:grpSpPr>
                      <wpg:grpSp>
                        <wpg:cNvPr id="15" name="Group 15"/>
                        <wpg:cNvGrpSpPr/>
                        <wpg:grpSpPr>
                          <a:xfrm>
                            <a:off x="0" y="0"/>
                            <a:ext cx="6115050" cy="5629275"/>
                            <a:chOff x="0" y="0"/>
                            <a:chExt cx="6324600" cy="5629275"/>
                          </a:xfrm>
                        </wpg:grpSpPr>
                        <wpg:grpSp>
                          <wpg:cNvPr id="19" name="Group 19"/>
                          <wpg:cNvGrpSpPr/>
                          <wpg:grpSpPr>
                            <a:xfrm>
                              <a:off x="169610" y="371475"/>
                              <a:ext cx="4964366" cy="5019675"/>
                              <a:chOff x="17210" y="161925"/>
                              <a:chExt cx="4964366" cy="5019675"/>
                            </a:xfrm>
                          </wpg:grpSpPr>
                          <wps:wsp>
                            <wps:cNvPr id="21" name="Rectangle 2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C48D706" w14:textId="77777777" w:rsidR="00E45449" w:rsidRPr="00072403" w:rsidRDefault="00E45449" w:rsidP="000C4836">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88425" y="1304927"/>
                                <a:ext cx="1381207"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FABB2A7" w14:textId="77777777" w:rsidR="00E45449" w:rsidRPr="00072403" w:rsidRDefault="00E45449" w:rsidP="000C4836">
                                  <w:pPr>
                                    <w:jc w:val="center"/>
                                  </w:pPr>
                                  <w:r>
                                    <w:t>Information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743075" y="2400300"/>
                                <a:ext cx="1381125" cy="3810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272F064" w14:textId="77777777" w:rsidR="00E45449" w:rsidRPr="00072403" w:rsidRDefault="00E45449" w:rsidP="000C4836">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43075" y="3057525"/>
                                <a:ext cx="1381125" cy="35242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20B5BC5" w14:textId="77777777" w:rsidR="00E45449" w:rsidRPr="00072403" w:rsidRDefault="00E45449" w:rsidP="000C4836">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433638" y="2781300"/>
                                <a:ext cx="0" cy="2762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A23CA5F" w14:textId="77777777" w:rsidR="00E45449" w:rsidRPr="00072403" w:rsidRDefault="00E45449" w:rsidP="000C4836">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EE463BA" w14:textId="77777777" w:rsidR="00E45449" w:rsidRPr="00072403" w:rsidRDefault="00E45449" w:rsidP="000C4836">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433627" y="3409950"/>
                                <a:ext cx="11" cy="4476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2BC755" w14:textId="77777777" w:rsidR="00E45449" w:rsidRPr="00072403" w:rsidRDefault="00E45449" w:rsidP="000C4836">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Rectangle 36"/>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Flowchart: Decision 37"/>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35FA046F" w14:textId="77777777" w:rsidR="00E45449" w:rsidRPr="0076449B" w:rsidRDefault="00E45449" w:rsidP="000C48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0025" y="1514476"/>
                            <a:ext cx="1245235" cy="32385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766CD72" w14:textId="77777777" w:rsidR="00E45449" w:rsidRPr="00072403" w:rsidRDefault="00E45449" w:rsidP="000C4836">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7DE982" id="Group 13" o:spid="_x0000_s1032" style="width:468pt;height:430.8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">
                <v:group id="Group 15" o:spid="_x0000_s1033"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9" o:spid="_x0000_s1034" style="position:absolute;left:1696;top:3714;width:49643;height:50197" coordorigin="172,1619" coordsize="49643,5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1" o:spid="_x0000_s1035"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4C48D706" w14:textId="77777777" w:rsidR="00E45449" w:rsidRPr="00072403" w:rsidRDefault="00E45449" w:rsidP="000C4836">
                            <w:pPr>
                              <w:jc w:val="center"/>
                            </w:pPr>
                            <w:r>
                              <w:t>Reporter details</w:t>
                            </w:r>
                          </w:p>
                        </w:txbxContent>
                      </v:textbox>
                    </v:rect>
                    <v:rect id="Rectangle 23" o:spid="_x0000_s1036" style="position:absolute;left:13884;top:13049;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" fillcolor="white [3201]" strokecolor="#ed7d31 [3205]" strokeweight="1pt">
                      <v:textbox>
                        <w:txbxContent>
                          <w:p w14:paraId="0FABB2A7" w14:textId="77777777" w:rsidR="00E45449" w:rsidRPr="00072403" w:rsidRDefault="00E45449" w:rsidP="000C4836">
                            <w:pPr>
                              <w:jc w:val="center"/>
                            </w:pPr>
                            <w:r>
                              <w:t>Information Inquiry</w:t>
                            </w:r>
                          </w:p>
                        </w:txbxContent>
                      </v:textbox>
                    </v:rect>
                    <v:shapetype id="_x0000_t32" coordsize="21600,21600" o:spt="32" o:oned="t" path="m,l21600,21600e" filled="f">
                      <v:path arrowok="t" fillok="f" o:connecttype="none"/>
                      <o:lock v:ext="edit" shapetype="t"/>
                    </v:shapetype>
                    <v:shape id="Straight Arrow Connector 24" o:spid="_x0000_s1037"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" strokecolor="#4e92d1 [3044]" strokeweight="1pt">
                      <v:stroke endarrow="block"/>
                    </v:shape>
                    <v:rect id="Rectangle 25" o:spid="_x0000_s1038" style="position:absolute;left:17430;top:24003;width:1381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" fillcolor="white [3201]" strokecolor="#ed7d31 [3205]" strokeweight="1pt">
                      <v:textbox>
                        <w:txbxContent>
                          <w:p w14:paraId="7272F064" w14:textId="77777777" w:rsidR="00E45449" w:rsidRPr="00072403" w:rsidRDefault="00E45449" w:rsidP="000C4836">
                            <w:pPr>
                              <w:jc w:val="center"/>
                            </w:pPr>
                            <w:r>
                              <w:t>Client Details</w:t>
                            </w:r>
                          </w:p>
                        </w:txbxContent>
                      </v:textbox>
                    </v:rect>
                    <v:rect id="Rectangle 26" o:spid="_x0000_s1039" style="position:absolute;left:17430;top:30575;width:1381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" fillcolor="white [3201]" strokecolor="#ed7d31 [3205]" strokeweight="1pt">
                      <v:textbox>
                        <w:txbxContent>
                          <w:p w14:paraId="620B5BC5" w14:textId="77777777" w:rsidR="00E45449" w:rsidRPr="00072403" w:rsidRDefault="00E45449" w:rsidP="000C4836">
                            <w:pPr>
                              <w:jc w:val="center"/>
                            </w:pPr>
                            <w:r>
                              <w:t>Perpetrator Details</w:t>
                            </w:r>
                          </w:p>
                        </w:txbxContent>
                      </v:textbox>
                    </v:rect>
                    <v:shape id="Straight Arrow Connector 27" o:spid="_x0000_s1040" type="#_x0000_t32" style="position:absolute;left:24336;top:2781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" strokecolor="#4e92d1 [3044]" strokeweight="1pt">
                      <v:stroke endarrow="block"/>
                    </v:shape>
                    <v:rect id="Rectangle 29" o:spid="_x0000_s1041"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" fillcolor="white [3201]" strokecolor="#ed7d31 [3205]" strokeweight="1pt">
                      <v:textbox>
                        <w:txbxContent>
                          <w:p w14:paraId="0A23CA5F" w14:textId="77777777" w:rsidR="00E45449" w:rsidRPr="00072403" w:rsidRDefault="00E45449" w:rsidP="000C4836">
                            <w:pPr>
                              <w:jc w:val="center"/>
                            </w:pPr>
                            <w:r>
                              <w:t>Case Details</w:t>
                            </w:r>
                          </w:p>
                        </w:txbxContent>
                      </v:textbox>
                    </v:rect>
                    <v:rect id="Rectangle 30" o:spid="_x0000_s1042"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" fillcolor="white [3201]" strokecolor="#ed7d31 [3205]" strokeweight="1pt">
                      <v:textbox>
                        <w:txbxContent>
                          <w:p w14:paraId="0EE463BA" w14:textId="77777777" w:rsidR="00E45449" w:rsidRPr="00072403" w:rsidRDefault="00E45449" w:rsidP="000C4836">
                            <w:pPr>
                              <w:jc w:val="center"/>
                            </w:pPr>
                            <w:r>
                              <w:t>Services Offered</w:t>
                            </w:r>
                          </w:p>
                        </w:txbxContent>
                      </v:textbox>
                    </v:rect>
                    <v:shape id="Straight Arrow Connector 31" o:spid="_x0000_s1043" type="#_x0000_t32" style="position:absolute;left:24336;top:34099;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" strokecolor="#4e92d1 [3044]" strokeweight="1pt">
                      <v:stroke endarrow="block"/>
                    </v:shape>
                    <v:rect id="Rectangle 33" o:spid="_x0000_s1044"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" fillcolor="white [3201]" strokecolor="#ed7d31 [3205]" strokeweight="1pt">
                      <v:textbox>
                        <w:txbxContent>
                          <w:p w14:paraId="2C2BC755" w14:textId="77777777" w:rsidR="00E45449" w:rsidRPr="00072403" w:rsidRDefault="00E45449" w:rsidP="000C4836">
                            <w:pPr>
                              <w:jc w:val="center"/>
                            </w:pPr>
                            <w:r>
                              <w:t>Case Action/Closure</w:t>
                            </w:r>
                          </w:p>
                        </w:txbxContent>
                      </v:textbox>
                    </v:rect>
                    <v:shape id="Straight Arrow Connector 34" o:spid="_x0000_s1045"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" strokecolor="#4e92d1 [3044]" strokeweight="1pt">
                      <v:stroke endarrow="block"/>
                    </v:shape>
                    <v:shape id="Straight Arrow Connector 35" o:spid="_x0000_s1046"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" strokecolor="#4e92d1 [3044]" strokeweight="1pt">
                      <v:stroke endarrow="block"/>
                    </v:shape>
                  </v:group>
                  <v:rect id="Rectangle 36" o:spid="_x0000_s1047"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group>
                <v:shapetype id="_x0000_t110" coordsize="21600,21600" o:spt="110" path="m10800,l,10800,10800,21600,21600,10800xe">
                  <v:stroke joinstyle="miter"/>
                  <v:path gradientshapeok="t" o:connecttype="rect" textboxrect="5400,5400,16200,16200"/>
                </v:shapetype>
                <v:shape id="Flowchart: Decision 37" o:spid="_x0000_s1048"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" fillcolor="white [3201]" strokecolor="#ed7d31 [3205]" strokeweight="1pt">
                  <v:textbox>
                    <w:txbxContent>
                      <w:p w14:paraId="35FA046F" w14:textId="77777777" w:rsidR="00E45449" w:rsidRPr="0076449B" w:rsidRDefault="00E45449" w:rsidP="000C4836">
                        <w:pPr>
                          <w:jc w:val="center"/>
                        </w:pPr>
                      </w:p>
                    </w:txbxContent>
                  </v:textbox>
                </v:shape>
                <v:rect id="Rectangle 39" o:spid="_x0000_s1049" style="position:absolute;left:2000;top:15144;width:1245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" fillcolor="white [3201]" strokecolor="#ed7d31 [3205]" strokeweight="1pt">
                  <v:textbox>
                    <w:txbxContent>
                      <w:p w14:paraId="4766CD72" w14:textId="77777777" w:rsidR="00E45449" w:rsidRPr="00072403" w:rsidRDefault="00E45449" w:rsidP="000C4836">
                        <w:pPr>
                          <w:jc w:val="center"/>
                        </w:pPr>
                        <w:r>
                          <w:t>Follow Up</w:t>
                        </w:r>
                      </w:p>
                    </w:txbxContent>
                  </v:textbox>
                </v:rect>
                <w10:anchorlock/>
              </v:group>
            </w:pict>
          </mc:Fallback>
        </mc:AlternateContent>
      </w:r>
    </w:p>
    <w:p w14:paraId="6DA571A0" w14:textId="7D59247A" w:rsidR="00A04FD7" w:rsidRDefault="001814A6" w:rsidP="001814A6">
      <w:pPr>
        <w:pStyle w:val="Caption"/>
        <w:jc w:val="both"/>
      </w:pPr>
      <w:bookmarkStart w:id="17" w:name="_Toc86058398"/>
      <w:r>
        <w:t xml:space="preserve">Figure </w:t>
      </w:r>
      <w:fldSimple w:instr=" SEQ Figure \* ARABIC ">
        <w:r w:rsidR="00E96496">
          <w:rPr>
            <w:noProof/>
          </w:rPr>
          <w:t>5</w:t>
        </w:r>
      </w:fldSimple>
      <w:r>
        <w:t>:Case Capture flow</w:t>
      </w:r>
      <w:bookmarkEnd w:id="17"/>
    </w:p>
    <w:p w14:paraId="7C63C5BC" w14:textId="77777777" w:rsidR="005F11DA" w:rsidRPr="009A73C4" w:rsidRDefault="005F11DA" w:rsidP="005F11DA">
      <w:pPr>
        <w:pStyle w:val="Heading3"/>
        <w:rPr>
          <w:rFonts w:ascii="Times New Roman" w:hAnsi="Times New Roman" w:cs="Times New Roman"/>
        </w:rPr>
      </w:pPr>
      <w:bookmarkStart w:id="18" w:name="_Toc86916479"/>
      <w:r w:rsidRPr="009A73C4">
        <w:rPr>
          <w:rFonts w:ascii="Times New Roman" w:hAnsi="Times New Roman" w:cs="Times New Roman"/>
        </w:rPr>
        <w:t>Other Notes</w:t>
      </w:r>
      <w:bookmarkEnd w:id="18"/>
    </w:p>
    <w:p w14:paraId="1AA5BC27" w14:textId="77777777" w:rsidR="00EA473F" w:rsidRPr="009A73C4" w:rsidRDefault="00637D18" w:rsidP="00B82E79">
      <w:pPr>
        <w:jc w:val="both"/>
        <w:rPr>
          <w:rFonts w:ascii="Times New Roman" w:hAnsi="Times New Roman" w:cs="Times New Roman"/>
          <w:sz w:val="24"/>
        </w:rPr>
      </w:pPr>
      <w:r w:rsidRPr="009A73C4">
        <w:rPr>
          <w:rFonts w:ascii="Times New Roman" w:hAnsi="Times New Roman" w:cs="Times New Roman"/>
          <w:sz w:val="24"/>
        </w:rPr>
        <w:t>For a walk-in case, allow the user to first search existing reporter records to prevent duplicate data by identifiers such as phone number or name.</w:t>
      </w:r>
    </w:p>
    <w:p w14:paraId="632FEB93" w14:textId="53B67EB0" w:rsidR="0095453F" w:rsidRPr="009A73C4" w:rsidRDefault="0019670F" w:rsidP="00637D18">
      <w:pPr>
        <w:jc w:val="both"/>
        <w:rPr>
          <w:rFonts w:ascii="Times New Roman" w:hAnsi="Times New Roman" w:cs="Times New Roman"/>
          <w:sz w:val="24"/>
        </w:rPr>
      </w:pPr>
      <w:r w:rsidRPr="009A73C4">
        <w:rPr>
          <w:rFonts w:ascii="Times New Roman" w:hAnsi="Times New Roman" w:cs="Times New Roman"/>
          <w:sz w:val="24"/>
        </w:rPr>
        <w:t>All the cases created within the system should be identifiable by a unique case number and tagged to th</w:t>
      </w:r>
      <w:r w:rsidR="00A21170">
        <w:rPr>
          <w:rFonts w:ascii="Times New Roman" w:hAnsi="Times New Roman" w:cs="Times New Roman"/>
          <w:sz w:val="24"/>
        </w:rPr>
        <w:t xml:space="preserve">e source record </w:t>
      </w:r>
      <w:r w:rsidR="009A6989">
        <w:rPr>
          <w:rFonts w:ascii="Times New Roman" w:hAnsi="Times New Roman" w:cs="Times New Roman"/>
          <w:sz w:val="24"/>
        </w:rPr>
        <w:t>e.g.</w:t>
      </w:r>
      <w:r w:rsidR="00A21170">
        <w:rPr>
          <w:rFonts w:ascii="Times New Roman" w:hAnsi="Times New Roman" w:cs="Times New Roman"/>
          <w:sz w:val="24"/>
        </w:rPr>
        <w:t xml:space="preserve"> call or </w:t>
      </w:r>
      <w:r w:rsidR="009A6989">
        <w:rPr>
          <w:rFonts w:ascii="Times New Roman" w:hAnsi="Times New Roman" w:cs="Times New Roman"/>
          <w:sz w:val="24"/>
        </w:rPr>
        <w:t xml:space="preserve">walk-in </w:t>
      </w:r>
      <w:r w:rsidRPr="009A73C4">
        <w:rPr>
          <w:rFonts w:ascii="Times New Roman" w:hAnsi="Times New Roman" w:cs="Times New Roman"/>
          <w:sz w:val="24"/>
        </w:rPr>
        <w:t>where applicable.</w:t>
      </w:r>
    </w:p>
    <w:p w14:paraId="406D4436" w14:textId="77777777" w:rsidR="00DC1282" w:rsidRPr="009A73C4" w:rsidRDefault="00DC1282" w:rsidP="00637D18">
      <w:pPr>
        <w:jc w:val="both"/>
        <w:rPr>
          <w:rFonts w:ascii="Times New Roman" w:hAnsi="Times New Roman" w:cs="Times New Roman"/>
          <w:sz w:val="24"/>
        </w:rPr>
      </w:pPr>
      <w:r w:rsidRPr="009A73C4">
        <w:rPr>
          <w:rFonts w:ascii="Times New Roman" w:hAnsi="Times New Roman" w:cs="Times New Roman"/>
          <w:sz w:val="24"/>
        </w:rPr>
        <w:t xml:space="preserve">Case records should be ordered in descending order by date created and easily filtered by fields such as date, creating user, reporter, </w:t>
      </w:r>
      <w:r w:rsidR="0026046E" w:rsidRPr="009A73C4">
        <w:rPr>
          <w:rFonts w:ascii="Times New Roman" w:hAnsi="Times New Roman" w:cs="Times New Roman"/>
          <w:sz w:val="24"/>
        </w:rPr>
        <w:t>and client</w:t>
      </w:r>
      <w:r w:rsidRPr="009A73C4">
        <w:rPr>
          <w:rFonts w:ascii="Times New Roman" w:hAnsi="Times New Roman" w:cs="Times New Roman"/>
          <w:sz w:val="24"/>
        </w:rPr>
        <w:t xml:space="preserve"> and/or case number among others.</w:t>
      </w:r>
    </w:p>
    <w:p w14:paraId="3ADEB557" w14:textId="77777777" w:rsidR="00591ECB" w:rsidRPr="009A73C4" w:rsidRDefault="00987CDF" w:rsidP="00591ECB">
      <w:pPr>
        <w:jc w:val="both"/>
        <w:rPr>
          <w:rFonts w:ascii="Times New Roman" w:hAnsi="Times New Roman" w:cs="Times New Roman"/>
          <w:sz w:val="24"/>
        </w:rPr>
      </w:pPr>
      <w:r w:rsidRPr="009A73C4">
        <w:rPr>
          <w:rFonts w:ascii="Times New Roman" w:hAnsi="Times New Roman" w:cs="Times New Roman"/>
          <w:sz w:val="24"/>
        </w:rPr>
        <w:lastRenderedPageBreak/>
        <w:t>A case view of each case should provide the entire details of a case in a printable version or a PDF export.</w:t>
      </w:r>
    </w:p>
    <w:p w14:paraId="0CDFAFC3" w14:textId="77777777" w:rsidR="00B54929" w:rsidRPr="009A73C4" w:rsidRDefault="00591ECB" w:rsidP="004437A9">
      <w:pPr>
        <w:jc w:val="both"/>
        <w:rPr>
          <w:rFonts w:ascii="Times New Roman" w:hAnsi="Times New Roman" w:cs="Times New Roman"/>
          <w:sz w:val="24"/>
        </w:rPr>
      </w:pPr>
      <w:r w:rsidRPr="009A73C4">
        <w:rPr>
          <w:rFonts w:ascii="Times New Roman" w:hAnsi="Times New Roman" w:cs="Times New Roman"/>
          <w:sz w:val="24"/>
        </w:rPr>
        <w:t xml:space="preserve">A case form automatically pops when a user receives a call </w:t>
      </w:r>
      <w:r w:rsidR="0026046E" w:rsidRPr="009A73C4">
        <w:rPr>
          <w:rFonts w:ascii="Times New Roman" w:hAnsi="Times New Roman" w:cs="Times New Roman"/>
          <w:sz w:val="24"/>
        </w:rPr>
        <w:t xml:space="preserve">and/or clicks the </w:t>
      </w:r>
      <w:r w:rsidRPr="009A73C4">
        <w:rPr>
          <w:rFonts w:ascii="Times New Roman" w:hAnsi="Times New Roman" w:cs="Times New Roman"/>
          <w:sz w:val="24"/>
        </w:rPr>
        <w:t>create case button</w:t>
      </w:r>
      <w:r w:rsidR="0026046E" w:rsidRPr="009A73C4">
        <w:rPr>
          <w:rFonts w:ascii="Times New Roman" w:hAnsi="Times New Roman" w:cs="Times New Roman"/>
          <w:sz w:val="24"/>
        </w:rPr>
        <w:t>. This</w:t>
      </w:r>
      <w:r w:rsidR="00971CD3" w:rsidRPr="009A73C4">
        <w:rPr>
          <w:rFonts w:ascii="Times New Roman" w:hAnsi="Times New Roman" w:cs="Times New Roman"/>
          <w:sz w:val="24"/>
        </w:rPr>
        <w:t xml:space="preserve"> prevents other activity or navigation on the current tab unless the form is submitted or disposed</w:t>
      </w:r>
      <w:r w:rsidR="00977607" w:rsidRPr="009A73C4">
        <w:rPr>
          <w:rFonts w:ascii="Times New Roman" w:hAnsi="Times New Roman" w:cs="Times New Roman"/>
          <w:sz w:val="24"/>
        </w:rPr>
        <w:t>-</w:t>
      </w:r>
      <w:r w:rsidR="00971CD3" w:rsidRPr="009A73C4">
        <w:rPr>
          <w:rFonts w:ascii="Times New Roman" w:hAnsi="Times New Roman" w:cs="Times New Roman"/>
          <w:sz w:val="24"/>
        </w:rPr>
        <w:t>off.</w:t>
      </w:r>
    </w:p>
    <w:p w14:paraId="7C66878E" w14:textId="77777777" w:rsidR="00977607" w:rsidRPr="009A73C4" w:rsidRDefault="00977607" w:rsidP="004437A9">
      <w:pPr>
        <w:jc w:val="both"/>
        <w:rPr>
          <w:rFonts w:ascii="Times New Roman" w:hAnsi="Times New Roman" w:cs="Times New Roman"/>
          <w:sz w:val="24"/>
        </w:rPr>
      </w:pPr>
      <w:r w:rsidRPr="009A73C4">
        <w:rPr>
          <w:rFonts w:ascii="Times New Roman" w:hAnsi="Times New Roman" w:cs="Times New Roman"/>
          <w:sz w:val="24"/>
        </w:rPr>
        <w:t>There shall be maintained case edit history/trail that would show the case edit by and when.</w:t>
      </w:r>
    </w:p>
    <w:p w14:paraId="046B49E0" w14:textId="77777777" w:rsidR="003A7469" w:rsidRPr="009A73C4" w:rsidRDefault="006B34BA" w:rsidP="00F7217D">
      <w:pPr>
        <w:pStyle w:val="Heading2"/>
        <w:rPr>
          <w:rFonts w:ascii="Times New Roman" w:hAnsi="Times New Roman"/>
        </w:rPr>
      </w:pPr>
      <w:bookmarkStart w:id="19" w:name="_Toc86916480"/>
      <w:r w:rsidRPr="009A73C4">
        <w:rPr>
          <w:rFonts w:ascii="Times New Roman" w:hAnsi="Times New Roman"/>
        </w:rPr>
        <w:t>Calls</w:t>
      </w:r>
      <w:r w:rsidR="00F7217D" w:rsidRPr="009A73C4">
        <w:rPr>
          <w:rFonts w:ascii="Times New Roman" w:hAnsi="Times New Roman"/>
        </w:rPr>
        <w:t xml:space="preserve"> and call configurations</w:t>
      </w:r>
      <w:bookmarkEnd w:id="19"/>
      <w:r w:rsidRPr="009A73C4">
        <w:rPr>
          <w:rFonts w:ascii="Times New Roman" w:hAnsi="Times New Roman"/>
        </w:rPr>
        <w:t xml:space="preserve"> </w:t>
      </w:r>
    </w:p>
    <w:p w14:paraId="22FDD072" w14:textId="25557110" w:rsidR="00F7217D" w:rsidRPr="009A73C4" w:rsidRDefault="00713E73" w:rsidP="00F7217D">
      <w:pPr>
        <w:jc w:val="both"/>
        <w:rPr>
          <w:rFonts w:ascii="Times New Roman" w:hAnsi="Times New Roman" w:cs="Times New Roman"/>
          <w:sz w:val="24"/>
        </w:rPr>
      </w:pPr>
      <w:r w:rsidRPr="009A73C4">
        <w:rPr>
          <w:rFonts w:ascii="Times New Roman" w:hAnsi="Times New Roman" w:cs="Times New Roman"/>
          <w:sz w:val="24"/>
        </w:rPr>
        <w:t>The system will allow incoming calls from a reporter or a client who is reporting a case. The</w:t>
      </w:r>
      <w:r w:rsidR="00F7217D" w:rsidRPr="009A73C4">
        <w:rPr>
          <w:rFonts w:ascii="Times New Roman" w:hAnsi="Times New Roman" w:cs="Times New Roman"/>
          <w:sz w:val="24"/>
        </w:rPr>
        <w:t xml:space="preserve"> toll free number shall be used </w:t>
      </w:r>
      <w:r w:rsidR="00073C32">
        <w:rPr>
          <w:rFonts w:ascii="Times New Roman" w:hAnsi="Times New Roman" w:cs="Times New Roman"/>
          <w:sz w:val="24"/>
        </w:rPr>
        <w:t>for the VAC</w:t>
      </w:r>
      <w:r w:rsidR="00F7217D" w:rsidRPr="009A73C4">
        <w:rPr>
          <w:rFonts w:ascii="Times New Roman" w:hAnsi="Times New Roman" w:cs="Times New Roman"/>
          <w:sz w:val="24"/>
        </w:rPr>
        <w:t xml:space="preserve"> case reporting</w:t>
      </w:r>
      <w:r w:rsidR="00073C32">
        <w:rPr>
          <w:rFonts w:ascii="Times New Roman" w:hAnsi="Times New Roman" w:cs="Times New Roman"/>
          <w:sz w:val="24"/>
        </w:rPr>
        <w:t>.</w:t>
      </w:r>
    </w:p>
    <w:p w14:paraId="7E32767C" w14:textId="1B2716EF" w:rsidR="00713E73" w:rsidRPr="009A73C4" w:rsidRDefault="005C5D6A" w:rsidP="00F7217D">
      <w:pPr>
        <w:jc w:val="both"/>
        <w:rPr>
          <w:rFonts w:ascii="Times New Roman" w:hAnsi="Times New Roman" w:cs="Times New Roman"/>
          <w:sz w:val="24"/>
        </w:rPr>
      </w:pPr>
      <w:r w:rsidRPr="009A73C4">
        <w:rPr>
          <w:rFonts w:ascii="Times New Roman" w:hAnsi="Times New Roman" w:cs="Times New Roman"/>
          <w:sz w:val="24"/>
        </w:rPr>
        <w:t xml:space="preserve">Calls can be transferred within the call center while at the same time the supervisor can </w:t>
      </w:r>
      <w:r w:rsidR="001334DB" w:rsidRPr="009A73C4">
        <w:rPr>
          <w:rFonts w:ascii="Times New Roman" w:hAnsi="Times New Roman" w:cs="Times New Roman"/>
          <w:sz w:val="24"/>
        </w:rPr>
        <w:t>budge</w:t>
      </w:r>
      <w:r w:rsidRPr="009A73C4">
        <w:rPr>
          <w:rFonts w:ascii="Times New Roman" w:hAnsi="Times New Roman" w:cs="Times New Roman"/>
          <w:sz w:val="24"/>
        </w:rPr>
        <w:t xml:space="preserve"> into an ongoing call to listen in or give some inputs to both parties.</w:t>
      </w:r>
    </w:p>
    <w:p w14:paraId="70F8616A" w14:textId="77777777" w:rsidR="003A7469" w:rsidRPr="009A73C4" w:rsidRDefault="003A7469" w:rsidP="00F7217D">
      <w:pPr>
        <w:pStyle w:val="Heading3"/>
        <w:rPr>
          <w:rFonts w:ascii="Times New Roman" w:hAnsi="Times New Roman" w:cs="Times New Roman"/>
        </w:rPr>
      </w:pPr>
      <w:bookmarkStart w:id="20" w:name="_Toc86916481"/>
      <w:r w:rsidRPr="009A73C4">
        <w:rPr>
          <w:rFonts w:ascii="Times New Roman" w:hAnsi="Times New Roman" w:cs="Times New Roman"/>
        </w:rPr>
        <w:t>IVR – Interactive Voice response</w:t>
      </w:r>
      <w:bookmarkEnd w:id="20"/>
    </w:p>
    <w:p w14:paraId="03BE0EC8" w14:textId="77777777" w:rsidR="00F7217D" w:rsidRPr="009A73C4" w:rsidRDefault="00F7217D" w:rsidP="00710F72">
      <w:pPr>
        <w:jc w:val="both"/>
        <w:rPr>
          <w:rFonts w:ascii="Times New Roman" w:hAnsi="Times New Roman" w:cs="Times New Roman"/>
          <w:sz w:val="24"/>
        </w:rPr>
      </w:pPr>
      <w:r w:rsidRPr="009A73C4">
        <w:rPr>
          <w:rFonts w:ascii="Times New Roman" w:hAnsi="Times New Roman" w:cs="Times New Roman"/>
          <w:sz w:val="24"/>
        </w:rPr>
        <w:t>This refers to pre-recorded audio configured to guide the callers before a call is queued and received by agents. If the caller does not get any agent to handle the call, they can opt to leave a voicemail with the key details to enable the helpline to follow up. The helpline IVR can have the following guiding audios:</w:t>
      </w:r>
    </w:p>
    <w:p w14:paraId="2D49B818" w14:textId="77777777" w:rsidR="006B34BA" w:rsidRPr="009A73C4" w:rsidRDefault="00BE5B21"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A welcome message with </w:t>
      </w:r>
      <w:r w:rsidR="00520CD6" w:rsidRPr="009A73C4">
        <w:rPr>
          <w:rFonts w:ascii="Times New Roman" w:hAnsi="Times New Roman" w:cs="Times New Roman"/>
          <w:sz w:val="24"/>
        </w:rPr>
        <w:t xml:space="preserve">greetings </w:t>
      </w:r>
    </w:p>
    <w:p w14:paraId="0028355B" w14:textId="77777777"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Language preference </w:t>
      </w:r>
      <w:r w:rsidR="00520CD6" w:rsidRPr="009A73C4">
        <w:rPr>
          <w:rFonts w:ascii="Times New Roman" w:hAnsi="Times New Roman" w:cs="Times New Roman"/>
          <w:sz w:val="24"/>
        </w:rPr>
        <w:t xml:space="preserve">(Selection) </w:t>
      </w:r>
      <w:r w:rsidRPr="009A73C4">
        <w:rPr>
          <w:rFonts w:ascii="Times New Roman" w:hAnsi="Times New Roman" w:cs="Times New Roman"/>
          <w:sz w:val="24"/>
        </w:rPr>
        <w:t>and skill set routing</w:t>
      </w:r>
    </w:p>
    <w:p w14:paraId="2193A639" w14:textId="45A77F01" w:rsidR="003A7469" w:rsidRPr="009A73C4" w:rsidRDefault="003A7469" w:rsidP="00645340">
      <w:pPr>
        <w:pStyle w:val="ListParagraph"/>
        <w:numPr>
          <w:ilvl w:val="0"/>
          <w:numId w:val="23"/>
        </w:numPr>
        <w:jc w:val="right"/>
        <w:rPr>
          <w:rFonts w:ascii="Times New Roman" w:hAnsi="Times New Roman" w:cs="Times New Roman"/>
          <w:sz w:val="24"/>
        </w:rPr>
      </w:pPr>
      <w:r w:rsidRPr="009A73C4">
        <w:rPr>
          <w:rFonts w:ascii="Times New Roman" w:hAnsi="Times New Roman" w:cs="Times New Roman"/>
          <w:sz w:val="24"/>
        </w:rPr>
        <w:t>Hold music or general information</w:t>
      </w:r>
      <w:r w:rsidR="00520CD6" w:rsidRPr="009A73C4">
        <w:rPr>
          <w:rFonts w:ascii="Times New Roman" w:hAnsi="Times New Roman" w:cs="Times New Roman"/>
          <w:sz w:val="24"/>
        </w:rPr>
        <w:t xml:space="preserve"> played</w:t>
      </w:r>
      <w:r w:rsidRPr="009A73C4">
        <w:rPr>
          <w:rFonts w:ascii="Times New Roman" w:hAnsi="Times New Roman" w:cs="Times New Roman"/>
          <w:sz w:val="24"/>
        </w:rPr>
        <w:t xml:space="preserve"> when all </w:t>
      </w:r>
      <w:r w:rsidR="00207B4F">
        <w:rPr>
          <w:rFonts w:ascii="Times New Roman" w:hAnsi="Times New Roman" w:cs="Times New Roman"/>
          <w:sz w:val="24"/>
        </w:rPr>
        <w:t>Social workers</w:t>
      </w:r>
      <w:r w:rsidRPr="009A73C4">
        <w:rPr>
          <w:rFonts w:ascii="Times New Roman" w:hAnsi="Times New Roman" w:cs="Times New Roman"/>
          <w:sz w:val="24"/>
        </w:rPr>
        <w:t xml:space="preserve"> are busy on calls</w:t>
      </w:r>
    </w:p>
    <w:p w14:paraId="385C9B19" w14:textId="45C01B56"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Voice mail for a call back if the call has not gone through to any of the </w:t>
      </w:r>
      <w:r w:rsidR="00207B4F">
        <w:rPr>
          <w:rFonts w:ascii="Times New Roman" w:hAnsi="Times New Roman" w:cs="Times New Roman"/>
          <w:sz w:val="24"/>
        </w:rPr>
        <w:t>Social workers</w:t>
      </w:r>
    </w:p>
    <w:p w14:paraId="53B6CD65" w14:textId="77777777" w:rsidR="0035038C" w:rsidRDefault="0035038C" w:rsidP="0035038C">
      <w:pPr>
        <w:pStyle w:val="Heading3"/>
      </w:pPr>
      <w:bookmarkStart w:id="21" w:name="_Toc86916482"/>
      <w:r>
        <w:lastRenderedPageBreak/>
        <w:t>Call process flow</w:t>
      </w:r>
      <w:bookmarkEnd w:id="21"/>
    </w:p>
    <w:p w14:paraId="26F28830" w14:textId="77777777" w:rsidR="0035038C" w:rsidRDefault="00AA0323" w:rsidP="0035038C">
      <w:r>
        <w:rPr>
          <w:noProof/>
          <w:lang w:val="en-GB" w:eastAsia="en-GB"/>
        </w:rPr>
        <mc:AlternateContent>
          <mc:Choice Requires="wpg">
            <w:drawing>
              <wp:inline distT="0" distB="0" distL="0" distR="0" wp14:anchorId="707FCC02" wp14:editId="40AF2E4B">
                <wp:extent cx="4829843" cy="6331486"/>
                <wp:effectExtent l="0" t="0" r="27940" b="12700"/>
                <wp:docPr id="65" name="Group 65"/>
                <wp:cNvGraphicFramePr/>
                <a:graphic xmlns:a="http://schemas.openxmlformats.org/drawingml/2006/main">
                  <a:graphicData uri="http://schemas.microsoft.com/office/word/2010/wordprocessingGroup">
                    <wpg:wgp>
                      <wpg:cNvGrpSpPr/>
                      <wpg:grpSpPr>
                        <a:xfrm>
                          <a:off x="0" y="0"/>
                          <a:ext cx="4829843" cy="6331486"/>
                          <a:chOff x="68099" y="9754"/>
                          <a:chExt cx="4830891" cy="6332586"/>
                        </a:xfrm>
                      </wpg:grpSpPr>
                      <wps:wsp>
                        <wps:cNvPr id="2" name="Oval 4"/>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3A29E36" w14:textId="77777777" w:rsidR="00E45449" w:rsidRPr="0035038C" w:rsidRDefault="00E45449" w:rsidP="0035038C">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5"/>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752DBF34" w14:textId="77777777" w:rsidR="00E45449" w:rsidRDefault="00E45449" w:rsidP="0035038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ecision 7"/>
                        <wps:cNvSpPr/>
                        <wps:spPr>
                          <a:xfrm>
                            <a:off x="68099" y="2344366"/>
                            <a:ext cx="1184439"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F1B86FC" w14:textId="77777777" w:rsidR="00E45449" w:rsidRPr="0035038C" w:rsidRDefault="00E45449" w:rsidP="0035038C">
                              <w:pPr>
                                <w:jc w:val="center"/>
                                <w:rPr>
                                  <w:sz w:val="18"/>
                                </w:rPr>
                              </w:pPr>
                              <w:r w:rsidRPr="0035038C">
                                <w:rPr>
                                  <w:sz w:val="18"/>
                                </w:rPr>
                                <w:t>Call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8"/>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B08C799" w14:textId="77777777" w:rsidR="00E45449" w:rsidRDefault="00E45449" w:rsidP="00446BFA">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5ABFD04" w14:textId="77777777" w:rsidR="00E45449" w:rsidRPr="0035038C" w:rsidRDefault="00E45449" w:rsidP="00446BFA">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C64377F" w14:textId="77777777" w:rsidR="00E45449" w:rsidRPr="0035038C" w:rsidRDefault="00E45449" w:rsidP="00446BFA">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5AA4420" w14:textId="77777777" w:rsidR="00E45449" w:rsidRDefault="00E45449" w:rsidP="00446BFA">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30D50852" w14:textId="77777777" w:rsidR="00E45449" w:rsidRDefault="00E45449" w:rsidP="00446BFA">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660314" y="1303386"/>
                            <a:ext cx="1021" cy="1040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660319" y="3453319"/>
                            <a:ext cx="583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48"/>
                        <wps:cNvCnPr>
                          <a:endCxn id="9" idx="0"/>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9" idx="2"/>
                          <a:endCxn id="10" idx="0"/>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9" idx="3"/>
                          <a:endCxn id="11" idx="0"/>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11" idx="2"/>
                          <a:endCxn id="10" idx="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endCxn id="43" idx="1"/>
                        </wps:cNvCnPr>
                        <wps:spPr>
                          <a:xfrm flipV="1">
                            <a:off x="1252538" y="2898837"/>
                            <a:ext cx="965369"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07FCC02" id="Group 65" o:spid="_x0000_s1050" style="width:380.3pt;height:498.55pt;mso-position-horizontal-relative:char;mso-position-vertical-relative:line" coordorigin="680,97" coordsize="48308,6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">
                <v:oval id="Oval 4" o:spid="_x0000_s1051" style="position:absolute;left:3404;top:97;width:6331;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" fillcolor="white [3201]" strokecolor="#ed7d31 [3205]" strokeweight="2pt">
                  <v:textbox>
                    <w:txbxContent>
                      <w:p w14:paraId="23A29E36" w14:textId="77777777" w:rsidR="00E45449" w:rsidRPr="0035038C" w:rsidRDefault="00E45449" w:rsidP="0035038C">
                        <w:pPr>
                          <w:jc w:val="center"/>
                          <w:rPr>
                            <w:sz w:val="20"/>
                          </w:rPr>
                        </w:pPr>
                        <w:r w:rsidRPr="0035038C">
                          <w:rPr>
                            <w:sz w:val="20"/>
                          </w:rPr>
                          <w:t>Call 116</w:t>
                        </w:r>
                      </w:p>
                    </w:txbxContent>
                  </v:textbox>
                </v:oval>
                <v:rect id="Rectangle 5" o:spid="_x0000_s1052" style="position:absolute;left:778;top:9864;width:11670;height: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" fillcolor="white [3201]" strokecolor="#ed7d31 [3205]" strokeweight="2pt">
                  <v:textbox>
                    <w:txbxContent>
                      <w:p w14:paraId="752DBF34" w14:textId="77777777" w:rsidR="00E45449" w:rsidRDefault="00E45449" w:rsidP="0035038C">
                        <w:pPr>
                          <w:jc w:val="center"/>
                        </w:pPr>
                        <w:r>
                          <w:t>Welcome IVR</w:t>
                        </w:r>
                      </w:p>
                    </w:txbxContent>
                  </v:textbox>
                </v:rect>
                <v:shape id="Flowchart: Decision 7" o:spid="_x0000_s1053" type="#_x0000_t110" style="position:absolute;left:680;top:23443;width:11845;height:11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" fillcolor="white [3201]" strokecolor="#ed7d31 [3205]" strokeweight="2pt">
                  <v:textbox>
                    <w:txbxContent>
                      <w:p w14:paraId="4F1B86FC" w14:textId="77777777" w:rsidR="00E45449" w:rsidRPr="0035038C" w:rsidRDefault="00E45449" w:rsidP="0035038C">
                        <w:pPr>
                          <w:jc w:val="center"/>
                          <w:rPr>
                            <w:sz w:val="18"/>
                          </w:rPr>
                        </w:pPr>
                        <w:r w:rsidRPr="0035038C">
                          <w:rPr>
                            <w:sz w:val="18"/>
                          </w:rPr>
                          <w:t>Call Answered?</w:t>
                        </w:r>
                      </w:p>
                    </w:txbxContent>
                  </v:textbox>
                </v:shape>
                <v:rect id="Rectangle 8" o:spid="_x0000_s1054" style="position:absolute;left:778;top:37743;width:1176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" fillcolor="white [3201]" strokecolor="#ed7d31 [3205]" strokeweight="2pt">
                  <v:textbox>
                    <w:txbxContent>
                      <w:p w14:paraId="6B08C799" w14:textId="77777777" w:rsidR="00E45449" w:rsidRDefault="00E45449" w:rsidP="00446BFA">
                        <w:pPr>
                          <w:jc w:val="center"/>
                        </w:pPr>
                        <w:r>
                          <w:t>Exit IVR</w:t>
                        </w:r>
                      </w:p>
                    </w:txbxContent>
                  </v:textbox>
                </v:rect>
                <v:shape id="Flowchart: Decision 9" o:spid="_x0000_s1055" type="#_x0000_t110" style="position:absolute;left:1362;top:43677;width:10700;height:10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" fillcolor="white [3201]" strokecolor="#ed7d31 [3205]" strokeweight="2pt">
                  <v:textbox>
                    <w:txbxContent>
                      <w:p w14:paraId="45ABFD04" w14:textId="77777777" w:rsidR="00E45449" w:rsidRPr="0035038C" w:rsidRDefault="00E45449" w:rsidP="00446BFA">
                        <w:pPr>
                          <w:jc w:val="center"/>
                          <w:rPr>
                            <w:sz w:val="18"/>
                          </w:rPr>
                        </w:pPr>
                        <w:r>
                          <w:rPr>
                            <w:sz w:val="18"/>
                          </w:rPr>
                          <w:t>Voicemail?</w:t>
                        </w:r>
                      </w:p>
                    </w:txbxContent>
                  </v:textbox>
                </v:shape>
                <v:oval id="Oval 10" o:spid="_x0000_s1056" style="position:absolute;left:3794;top:57587;width:593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" fillcolor="white [3201]" strokecolor="#ed7d31 [3205]" strokeweight="2pt">
                  <v:textbox>
                    <w:txbxContent>
                      <w:p w14:paraId="5C64377F" w14:textId="77777777" w:rsidR="00E45449" w:rsidRPr="0035038C" w:rsidRDefault="00E45449" w:rsidP="00446BFA">
                        <w:pPr>
                          <w:jc w:val="center"/>
                          <w:rPr>
                            <w:sz w:val="20"/>
                          </w:rPr>
                        </w:pPr>
                        <w:r>
                          <w:rPr>
                            <w:sz w:val="20"/>
                          </w:rPr>
                          <w:t>End</w:t>
                        </w:r>
                      </w:p>
                    </w:txbxContent>
                  </v:textbox>
                </v:oval>
                <v:rect id="Rectangle 11" o:spid="_x0000_s1057" style="position:absolute;left:11770;top:52626;width:1352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" fillcolor="white [3201]" strokecolor="#ed7d31 [3205]" strokeweight="2pt">
                  <v:textbox>
                    <w:txbxContent>
                      <w:p w14:paraId="45AA4420" w14:textId="77777777" w:rsidR="00E45449" w:rsidRDefault="00E45449" w:rsidP="00446BFA">
                        <w:pPr>
                          <w:jc w:val="center"/>
                        </w:pPr>
                        <w:r>
                          <w:t>Voicemail message IVR</w:t>
                        </w:r>
                      </w:p>
                    </w:txbxContent>
                  </v:textbox>
                </v:rect>
                <v:rect id="Rectangle 43" o:spid="_x0000_s1058" style="position:absolute;left:22179;top:13035;width:26810;height:3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" fillcolor="white [3201]" strokecolor="#70ad47 [3209]" strokeweight="2pt">
                  <v:stroke dashstyle="dash"/>
                  <v:textbox>
                    <w:txbxContent>
                      <w:p w14:paraId="30D50852" w14:textId="77777777" w:rsidR="00E45449" w:rsidRDefault="00E45449" w:rsidP="00446BFA">
                        <w:pPr>
                          <w:jc w:val="center"/>
                        </w:pPr>
                        <w:r>
                          <w:t>Case Capture/Follow Up</w:t>
                        </w:r>
                      </w:p>
                    </w:txbxContent>
                  </v:textbox>
                </v:rect>
                <v:shape id="Straight Arrow Connector 44" o:spid="_x0000_s1059" type="#_x0000_t32" style="position:absolute;left:6570;top:6324;width:43;height:3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e92d1 [3044]">
                  <v:stroke endarrow="block"/>
                </v:shape>
                <v:shape id="Straight Arrow Connector 45" o:spid="_x0000_s1060" type="#_x0000_t32" style="position:absolute;left:6603;top:13033;width:10;height:10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" strokecolor="#4e92d1 [3044]">
                  <v:stroke endarrow="block"/>
                </v:shape>
                <v:shape id="Straight Arrow Connector 47" o:spid="_x0000_s1061" type="#_x0000_t32" style="position:absolute;left:6603;top:34533;width:58;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e92d1 [3044]">
                  <v:stroke endarrow="block"/>
                </v:shape>
                <v:shape id="Straight Arrow Connector 48" o:spid="_x0000_s1062" type="#_x0000_t32" style="position:absolute;left:6661;top:40937;width:51;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e92d1 [3044]">
                  <v:stroke endarrow="block"/>
                </v:shape>
                <v:shape id="Straight Arrow Connector 49" o:spid="_x0000_s1063" type="#_x0000_t32" style="position:absolute;left:6712;top:53694;width:47;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e92d1 [3044]">
                  <v:stroke endarrow="block"/>
                </v:shape>
                <v:shapetype id="_x0000_t33" coordsize="21600,21600" o:spt="33" o:oned="t" path="m,l21600,r,21600e" filled="f">
                  <v:stroke joinstyle="miter"/>
                  <v:path arrowok="t" fillok="f" o:connecttype="none"/>
                  <o:lock v:ext="edit" shapetype="t"/>
                </v:shapetype>
                <v:shape id="Elbow Connector 51" o:spid="_x0000_s1064" type="#_x0000_t33" style="position:absolute;left:12062;top:48686;width:6469;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" strokecolor="#4e92d1 [3044]">
                  <v:stroke endarrow="block"/>
                </v:shape>
                <v:shape id="Elbow Connector 61" o:spid="_x0000_s1065" type="#_x0000_t33" style="position:absolute;left:11785;top:53760;width:4685;height:88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" strokecolor="#4e92d1 [3044]">
                  <v:stroke endarrow="block"/>
                </v:shape>
                <v:shape id="Straight Arrow Connector 64" o:spid="_x0000_s1066" type="#_x0000_t32" style="position:absolute;left:12525;top:28988;width:96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e92d1 [3044]">
                  <v:stroke endarrow="block"/>
                </v:shape>
                <w10:anchorlock/>
              </v:group>
            </w:pict>
          </mc:Fallback>
        </mc:AlternateContent>
      </w:r>
    </w:p>
    <w:p w14:paraId="1FD5E8FD" w14:textId="77777777" w:rsidR="000A10F6" w:rsidRPr="009A73C4" w:rsidRDefault="000A10F6" w:rsidP="009E70E4">
      <w:pPr>
        <w:pStyle w:val="Heading2"/>
        <w:rPr>
          <w:rFonts w:ascii="Times New Roman" w:hAnsi="Times New Roman"/>
        </w:rPr>
      </w:pPr>
      <w:bookmarkStart w:id="22" w:name="_Toc86916483"/>
      <w:r w:rsidRPr="009A73C4">
        <w:rPr>
          <w:rFonts w:ascii="Times New Roman" w:hAnsi="Times New Roman"/>
        </w:rPr>
        <w:t>API and Integrations</w:t>
      </w:r>
      <w:bookmarkEnd w:id="22"/>
    </w:p>
    <w:p w14:paraId="6C57FB6A" w14:textId="0629DE12" w:rsidR="000A10F6" w:rsidRPr="009A73C4" w:rsidRDefault="000A10F6" w:rsidP="0035038C">
      <w:pPr>
        <w:jc w:val="both"/>
        <w:rPr>
          <w:rFonts w:ascii="Times New Roman" w:hAnsi="Times New Roman" w:cs="Times New Roman"/>
          <w:sz w:val="24"/>
        </w:rPr>
      </w:pPr>
      <w:r w:rsidRPr="009A73C4">
        <w:rPr>
          <w:rFonts w:ascii="Times New Roman" w:hAnsi="Times New Roman" w:cs="Times New Roman"/>
          <w:sz w:val="24"/>
        </w:rPr>
        <w:t xml:space="preserve">The system shall entail an API and endpoints for exposing data securely to partnering organizations and systems. The endpoints may include: contacts, clients, cases, calls, etc. </w:t>
      </w:r>
    </w:p>
    <w:p w14:paraId="0654F29E" w14:textId="62E5B954" w:rsidR="000A10F6" w:rsidRPr="009A73C4" w:rsidRDefault="000A10F6" w:rsidP="0035038C">
      <w:pPr>
        <w:jc w:val="both"/>
        <w:rPr>
          <w:rFonts w:ascii="Times New Roman" w:hAnsi="Times New Roman" w:cs="Times New Roman"/>
          <w:sz w:val="24"/>
        </w:rPr>
      </w:pPr>
      <w:r w:rsidRPr="009A73C4">
        <w:rPr>
          <w:rFonts w:ascii="Times New Roman" w:hAnsi="Times New Roman" w:cs="Times New Roman"/>
          <w:sz w:val="24"/>
        </w:rPr>
        <w:t xml:space="preserve">The system should </w:t>
      </w:r>
      <w:r w:rsidR="00D124C0" w:rsidRPr="009A73C4">
        <w:rPr>
          <w:rFonts w:ascii="Times New Roman" w:hAnsi="Times New Roman" w:cs="Times New Roman"/>
          <w:sz w:val="24"/>
        </w:rPr>
        <w:t xml:space="preserve">also </w:t>
      </w:r>
      <w:r w:rsidR="009E70E4" w:rsidRPr="009A73C4">
        <w:rPr>
          <w:rFonts w:ascii="Times New Roman" w:hAnsi="Times New Roman" w:cs="Times New Roman"/>
          <w:sz w:val="24"/>
        </w:rPr>
        <w:t>have a provis</w:t>
      </w:r>
      <w:r w:rsidR="00D124C0" w:rsidRPr="009A73C4">
        <w:rPr>
          <w:rFonts w:ascii="Times New Roman" w:hAnsi="Times New Roman" w:cs="Times New Roman"/>
          <w:sz w:val="24"/>
        </w:rPr>
        <w:t>ion</w:t>
      </w:r>
      <w:r w:rsidRPr="009A73C4">
        <w:rPr>
          <w:rFonts w:ascii="Times New Roman" w:hAnsi="Times New Roman" w:cs="Times New Roman"/>
          <w:sz w:val="24"/>
        </w:rPr>
        <w:t xml:space="preserve"> to consume API</w:t>
      </w:r>
      <w:r w:rsidR="00D124C0" w:rsidRPr="009A73C4">
        <w:rPr>
          <w:rFonts w:ascii="Times New Roman" w:hAnsi="Times New Roman" w:cs="Times New Roman"/>
          <w:sz w:val="24"/>
        </w:rPr>
        <w:t>s</w:t>
      </w:r>
      <w:r w:rsidRPr="009A73C4">
        <w:rPr>
          <w:rFonts w:ascii="Times New Roman" w:hAnsi="Times New Roman" w:cs="Times New Roman"/>
          <w:sz w:val="24"/>
        </w:rPr>
        <w:t xml:space="preserve"> from other systems</w:t>
      </w:r>
      <w:r w:rsidR="00073C32">
        <w:rPr>
          <w:rFonts w:ascii="Times New Roman" w:hAnsi="Times New Roman" w:cs="Times New Roman"/>
          <w:sz w:val="24"/>
        </w:rPr>
        <w:t xml:space="preserve">. </w:t>
      </w:r>
      <w:r w:rsidR="005407B4" w:rsidRPr="009A73C4">
        <w:rPr>
          <w:rFonts w:ascii="Times New Roman" w:hAnsi="Times New Roman" w:cs="Times New Roman"/>
          <w:sz w:val="24"/>
        </w:rPr>
        <w:t>Data</w:t>
      </w:r>
      <w:r w:rsidR="00E4397A" w:rsidRPr="009A73C4">
        <w:rPr>
          <w:rFonts w:ascii="Times New Roman" w:hAnsi="Times New Roman" w:cs="Times New Roman"/>
          <w:sz w:val="24"/>
        </w:rPr>
        <w:t xml:space="preserve"> from </w:t>
      </w:r>
      <w:r w:rsidR="00073C32">
        <w:rPr>
          <w:rFonts w:ascii="Times New Roman" w:hAnsi="Times New Roman" w:cs="Times New Roman"/>
          <w:sz w:val="24"/>
        </w:rPr>
        <w:t xml:space="preserve">other systems </w:t>
      </w:r>
      <w:r w:rsidR="00E4397A" w:rsidRPr="009A73C4">
        <w:rPr>
          <w:rFonts w:ascii="Times New Roman" w:hAnsi="Times New Roman" w:cs="Times New Roman"/>
          <w:sz w:val="24"/>
        </w:rPr>
        <w:t>shall be</w:t>
      </w:r>
      <w:r w:rsidR="004C3215" w:rsidRPr="009A73C4">
        <w:rPr>
          <w:rFonts w:ascii="Times New Roman" w:hAnsi="Times New Roman" w:cs="Times New Roman"/>
          <w:sz w:val="24"/>
        </w:rPr>
        <w:t xml:space="preserve"> </w:t>
      </w:r>
      <w:r w:rsidR="00E4397A" w:rsidRPr="009A73C4">
        <w:rPr>
          <w:rFonts w:ascii="Times New Roman" w:hAnsi="Times New Roman" w:cs="Times New Roman"/>
          <w:sz w:val="24"/>
        </w:rPr>
        <w:t>pushed to the system and used to create cases by system users.</w:t>
      </w:r>
    </w:p>
    <w:p w14:paraId="1D572A26" w14:textId="77777777" w:rsidR="001D67AF" w:rsidRPr="009A73C4" w:rsidRDefault="001D67AF" w:rsidP="00F7217D">
      <w:pPr>
        <w:pStyle w:val="Heading2"/>
        <w:rPr>
          <w:rFonts w:ascii="Times New Roman" w:hAnsi="Times New Roman"/>
        </w:rPr>
      </w:pPr>
      <w:bookmarkStart w:id="23" w:name="_Toc86916484"/>
      <w:r w:rsidRPr="009A73C4">
        <w:rPr>
          <w:rFonts w:ascii="Times New Roman" w:hAnsi="Times New Roman"/>
        </w:rPr>
        <w:lastRenderedPageBreak/>
        <w:t>Quality Module</w:t>
      </w:r>
      <w:bookmarkEnd w:id="23"/>
    </w:p>
    <w:p w14:paraId="33F8C002" w14:textId="00982630" w:rsidR="004F244B" w:rsidRPr="009A73C4" w:rsidRDefault="00851967" w:rsidP="009C64A9">
      <w:pPr>
        <w:jc w:val="both"/>
        <w:rPr>
          <w:rFonts w:ascii="Times New Roman" w:hAnsi="Times New Roman" w:cs="Times New Roman"/>
          <w:sz w:val="24"/>
          <w:szCs w:val="24"/>
        </w:rPr>
      </w:pPr>
      <w:r w:rsidRPr="009A73C4">
        <w:rPr>
          <w:rFonts w:ascii="Times New Roman" w:hAnsi="Times New Roman" w:cs="Times New Roman"/>
          <w:sz w:val="24"/>
          <w:szCs w:val="24"/>
        </w:rPr>
        <w:t>All the voice calls ha</w:t>
      </w:r>
      <w:r w:rsidR="008647ED" w:rsidRPr="009A73C4">
        <w:rPr>
          <w:rFonts w:ascii="Times New Roman" w:hAnsi="Times New Roman" w:cs="Times New Roman"/>
          <w:sz w:val="24"/>
          <w:szCs w:val="24"/>
        </w:rPr>
        <w:t xml:space="preserve">ndled by the </w:t>
      </w:r>
      <w:r w:rsidR="00FC640F">
        <w:rPr>
          <w:rFonts w:ascii="Times New Roman" w:hAnsi="Times New Roman" w:cs="Times New Roman"/>
          <w:sz w:val="24"/>
          <w:szCs w:val="24"/>
        </w:rPr>
        <w:t>Social workers</w:t>
      </w:r>
      <w:r w:rsidR="008647ED" w:rsidRPr="009A73C4">
        <w:rPr>
          <w:rFonts w:ascii="Times New Roman" w:hAnsi="Times New Roman" w:cs="Times New Roman"/>
          <w:sz w:val="24"/>
          <w:szCs w:val="24"/>
        </w:rPr>
        <w:t xml:space="preserve"> shall be recorded and the same availed for quality analysis by supervisors</w:t>
      </w:r>
      <w:r w:rsidRPr="009A73C4">
        <w:rPr>
          <w:rFonts w:ascii="Times New Roman" w:hAnsi="Times New Roman" w:cs="Times New Roman"/>
          <w:sz w:val="24"/>
          <w:szCs w:val="24"/>
        </w:rPr>
        <w:t xml:space="preserve">. </w:t>
      </w:r>
      <w:r w:rsidR="008647ED" w:rsidRPr="009A73C4">
        <w:rPr>
          <w:rFonts w:ascii="Times New Roman" w:hAnsi="Times New Roman" w:cs="Times New Roman"/>
          <w:sz w:val="24"/>
          <w:szCs w:val="24"/>
        </w:rPr>
        <w:t xml:space="preserve">The supervisor shall rate the </w:t>
      </w:r>
      <w:r w:rsidR="00FC640F">
        <w:rPr>
          <w:rFonts w:ascii="Times New Roman" w:hAnsi="Times New Roman" w:cs="Times New Roman"/>
          <w:sz w:val="24"/>
          <w:szCs w:val="24"/>
        </w:rPr>
        <w:t>Social workers</w:t>
      </w:r>
      <w:r w:rsidR="008647ED" w:rsidRPr="009A73C4">
        <w:rPr>
          <w:rFonts w:ascii="Times New Roman" w:hAnsi="Times New Roman" w:cs="Times New Roman"/>
          <w:sz w:val="24"/>
          <w:szCs w:val="24"/>
        </w:rPr>
        <w:t xml:space="preserve"> based on set parameters as described in the section below.</w:t>
      </w:r>
    </w:p>
    <w:p w14:paraId="68EADC26" w14:textId="77777777" w:rsidR="00242AAE" w:rsidRPr="009A73C4" w:rsidRDefault="000853C2" w:rsidP="009C64A9">
      <w:pPr>
        <w:jc w:val="both"/>
        <w:rPr>
          <w:rFonts w:ascii="Times New Roman" w:hAnsi="Times New Roman" w:cs="Times New Roman"/>
          <w:sz w:val="24"/>
          <w:szCs w:val="24"/>
        </w:rPr>
      </w:pPr>
      <w:r w:rsidRPr="009A73C4">
        <w:rPr>
          <w:rFonts w:ascii="Times New Roman" w:hAnsi="Times New Roman" w:cs="Times New Roman"/>
          <w:sz w:val="24"/>
          <w:szCs w:val="24"/>
        </w:rPr>
        <w:t>To analyz</w:t>
      </w:r>
      <w:r w:rsidR="00242AAE" w:rsidRPr="009A73C4">
        <w:rPr>
          <w:rFonts w:ascii="Times New Roman" w:hAnsi="Times New Roman" w:cs="Times New Roman"/>
          <w:sz w:val="24"/>
          <w:szCs w:val="24"/>
        </w:rPr>
        <w:t xml:space="preserve">e the cases and supervisor </w:t>
      </w:r>
      <w:r w:rsidRPr="009A73C4">
        <w:rPr>
          <w:rFonts w:ascii="Times New Roman" w:hAnsi="Times New Roman" w:cs="Times New Roman"/>
          <w:sz w:val="24"/>
          <w:szCs w:val="24"/>
        </w:rPr>
        <w:t xml:space="preserve">shall </w:t>
      </w:r>
      <w:r w:rsidR="00242AAE" w:rsidRPr="009A73C4">
        <w:rPr>
          <w:rFonts w:ascii="Times New Roman" w:hAnsi="Times New Roman" w:cs="Times New Roman"/>
          <w:sz w:val="24"/>
          <w:szCs w:val="24"/>
        </w:rPr>
        <w:t>li</w:t>
      </w:r>
      <w:r w:rsidRPr="009A73C4">
        <w:rPr>
          <w:rFonts w:ascii="Times New Roman" w:hAnsi="Times New Roman" w:cs="Times New Roman"/>
          <w:sz w:val="24"/>
          <w:szCs w:val="24"/>
        </w:rPr>
        <w:t xml:space="preserve">sten to the calls in the system, </w:t>
      </w:r>
      <w:r w:rsidR="00242AAE" w:rsidRPr="009A73C4">
        <w:rPr>
          <w:rFonts w:ascii="Times New Roman" w:hAnsi="Times New Roman" w:cs="Times New Roman"/>
          <w:sz w:val="24"/>
          <w:szCs w:val="24"/>
        </w:rPr>
        <w:t xml:space="preserve">evaluate and validate if </w:t>
      </w:r>
      <w:r w:rsidRPr="009A73C4">
        <w:rPr>
          <w:rFonts w:ascii="Times New Roman" w:hAnsi="Times New Roman" w:cs="Times New Roman"/>
          <w:sz w:val="24"/>
          <w:szCs w:val="24"/>
        </w:rPr>
        <w:t>the same is in line with set policies and general client service practice.</w:t>
      </w:r>
      <w:r w:rsidR="00242AAE" w:rsidRPr="009A73C4">
        <w:rPr>
          <w:rFonts w:ascii="Times New Roman" w:hAnsi="Times New Roman" w:cs="Times New Roman"/>
          <w:sz w:val="24"/>
          <w:szCs w:val="24"/>
        </w:rPr>
        <w:t xml:space="preserve"> </w:t>
      </w:r>
    </w:p>
    <w:p w14:paraId="150C8C54" w14:textId="77777777" w:rsidR="00242AAE" w:rsidRPr="009A73C4" w:rsidRDefault="006D24C0" w:rsidP="009C64A9">
      <w:pPr>
        <w:jc w:val="both"/>
        <w:rPr>
          <w:rFonts w:ascii="Times New Roman" w:hAnsi="Times New Roman" w:cs="Times New Roman"/>
          <w:sz w:val="24"/>
          <w:szCs w:val="24"/>
        </w:rPr>
      </w:pPr>
      <w:r w:rsidRPr="009A73C4">
        <w:rPr>
          <w:rFonts w:ascii="Times New Roman" w:hAnsi="Times New Roman" w:cs="Times New Roman"/>
          <w:sz w:val="24"/>
          <w:szCs w:val="24"/>
        </w:rPr>
        <w:t xml:space="preserve">The supervisor responses are categorized as </w:t>
      </w:r>
      <w:r w:rsidR="00242AAE" w:rsidRPr="009A73C4">
        <w:rPr>
          <w:rFonts w:ascii="Times New Roman" w:hAnsi="Times New Roman" w:cs="Times New Roman"/>
          <w:sz w:val="24"/>
          <w:szCs w:val="24"/>
        </w:rPr>
        <w:t xml:space="preserve">soft skills, counselling knowledge, updating the system, etc. </w:t>
      </w:r>
    </w:p>
    <w:p w14:paraId="1D7022EC" w14:textId="77777777" w:rsidR="00242AAE" w:rsidRPr="009A73C4" w:rsidRDefault="00242AAE" w:rsidP="009C64A9">
      <w:pPr>
        <w:jc w:val="both"/>
        <w:rPr>
          <w:rFonts w:ascii="Times New Roman" w:hAnsi="Times New Roman" w:cs="Times New Roman"/>
          <w:sz w:val="24"/>
          <w:szCs w:val="24"/>
        </w:rPr>
      </w:pPr>
      <w:r w:rsidRPr="009A73C4">
        <w:rPr>
          <w:rFonts w:ascii="Times New Roman" w:hAnsi="Times New Roman" w:cs="Times New Roman"/>
          <w:sz w:val="24"/>
          <w:szCs w:val="24"/>
        </w:rPr>
        <w:t xml:space="preserve">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will have the option of following the activities on the calls:</w:t>
      </w:r>
    </w:p>
    <w:p w14:paraId="71F8783F" w14:textId="67FDA653"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Barge into the call – without the </w:t>
      </w:r>
      <w:r w:rsidR="00FC640F">
        <w:rPr>
          <w:rFonts w:ascii="Times New Roman" w:hAnsi="Times New Roman" w:cs="Times New Roman"/>
          <w:sz w:val="24"/>
          <w:szCs w:val="24"/>
        </w:rPr>
        <w:t>Social workers</w:t>
      </w:r>
      <w:r w:rsidRPr="009A73C4">
        <w:rPr>
          <w:rFonts w:ascii="Times New Roman" w:hAnsi="Times New Roman" w:cs="Times New Roman"/>
          <w:sz w:val="24"/>
          <w:szCs w:val="24"/>
        </w:rPr>
        <w:t xml:space="preserve"> being aware of it</w:t>
      </w:r>
    </w:p>
    <w:p w14:paraId="6429F1C9" w14:textId="08E2A269"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Snoop into the call – While listening to the call, 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can prompt to the </w:t>
      </w:r>
      <w:r w:rsidR="00FC640F">
        <w:rPr>
          <w:rFonts w:ascii="Times New Roman" w:hAnsi="Times New Roman" w:cs="Times New Roman"/>
          <w:sz w:val="24"/>
          <w:szCs w:val="24"/>
        </w:rPr>
        <w:t>Social workers</w:t>
      </w:r>
      <w:r w:rsidRPr="009A73C4">
        <w:rPr>
          <w:rFonts w:ascii="Times New Roman" w:hAnsi="Times New Roman" w:cs="Times New Roman"/>
          <w:sz w:val="24"/>
          <w:szCs w:val="24"/>
        </w:rPr>
        <w:t xml:space="preserve"> any information without the client able to listen.  </w:t>
      </w:r>
    </w:p>
    <w:p w14:paraId="382D9140" w14:textId="797D566E"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Confer – Where 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w:t>
      </w:r>
      <w:r w:rsidR="00FC640F">
        <w:rPr>
          <w:rFonts w:ascii="Times New Roman" w:hAnsi="Times New Roman" w:cs="Times New Roman"/>
          <w:sz w:val="24"/>
          <w:szCs w:val="24"/>
        </w:rPr>
        <w:t>Social workers</w:t>
      </w:r>
      <w:r w:rsidRPr="009A73C4">
        <w:rPr>
          <w:rFonts w:ascii="Times New Roman" w:hAnsi="Times New Roman" w:cs="Times New Roman"/>
          <w:sz w:val="24"/>
          <w:szCs w:val="24"/>
        </w:rPr>
        <w:t xml:space="preserve"> and the client are able to have a conversation </w:t>
      </w:r>
    </w:p>
    <w:p w14:paraId="472A06F0" w14:textId="77777777" w:rsidR="00E821D9" w:rsidRPr="009A73C4" w:rsidRDefault="00E821D9" w:rsidP="00851967">
      <w:pPr>
        <w:rPr>
          <w:rFonts w:ascii="Times New Roman" w:hAnsi="Times New Roman" w:cs="Times New Roman"/>
          <w:b/>
          <w:color w:val="0000FF"/>
          <w:sz w:val="24"/>
          <w:u w:val="single"/>
        </w:rPr>
      </w:pPr>
    </w:p>
    <w:p w14:paraId="3258F1FD" w14:textId="77777777" w:rsidR="00B63BB2" w:rsidRPr="009A73C4" w:rsidRDefault="0088087A" w:rsidP="006D24C0">
      <w:pPr>
        <w:pStyle w:val="Heading3"/>
        <w:rPr>
          <w:rFonts w:ascii="Times New Roman" w:hAnsi="Times New Roman" w:cs="Times New Roman"/>
        </w:rPr>
      </w:pPr>
      <w:bookmarkStart w:id="24" w:name="_Toc86916485"/>
      <w:r w:rsidRPr="009A73C4">
        <w:rPr>
          <w:rFonts w:ascii="Times New Roman" w:hAnsi="Times New Roman" w:cs="Times New Roman"/>
        </w:rPr>
        <w:t xml:space="preserve">QA </w:t>
      </w:r>
      <w:r w:rsidR="00856EF8" w:rsidRPr="009A73C4">
        <w:rPr>
          <w:rFonts w:ascii="Times New Roman" w:hAnsi="Times New Roman" w:cs="Times New Roman"/>
        </w:rPr>
        <w:t>Monitoring Fo</w:t>
      </w:r>
      <w:r w:rsidR="006D24C0" w:rsidRPr="009A73C4">
        <w:rPr>
          <w:rFonts w:ascii="Times New Roman" w:hAnsi="Times New Roman" w:cs="Times New Roman"/>
        </w:rPr>
        <w:t>rm</w:t>
      </w:r>
      <w:bookmarkEnd w:id="24"/>
    </w:p>
    <w:p w14:paraId="194857B8" w14:textId="77777777" w:rsidR="00BD1A60" w:rsidRPr="009A73C4" w:rsidRDefault="00710F72" w:rsidP="00710F72">
      <w:pPr>
        <w:jc w:val="both"/>
        <w:rPr>
          <w:rFonts w:ascii="Times New Roman" w:hAnsi="Times New Roman" w:cs="Times New Roman"/>
          <w:sz w:val="24"/>
        </w:rPr>
      </w:pPr>
      <w:r w:rsidRPr="009A73C4">
        <w:rPr>
          <w:rFonts w:ascii="Times New Roman" w:hAnsi="Times New Roman" w:cs="Times New Roman"/>
          <w:sz w:val="24"/>
        </w:rPr>
        <w:t>I</w:t>
      </w:r>
      <w:r w:rsidR="00BD1A60" w:rsidRPr="009A73C4">
        <w:rPr>
          <w:rFonts w:ascii="Times New Roman" w:hAnsi="Times New Roman" w:cs="Times New Roman"/>
          <w:sz w:val="24"/>
        </w:rPr>
        <w:t>t will have the following broadly classified headings</w:t>
      </w:r>
    </w:p>
    <w:tbl>
      <w:tblPr>
        <w:tblStyle w:val="TableGrid"/>
        <w:tblW w:w="10165" w:type="dxa"/>
        <w:tblLook w:val="04A0" w:firstRow="1" w:lastRow="0" w:firstColumn="1" w:lastColumn="0" w:noHBand="0" w:noVBand="1"/>
      </w:tblPr>
      <w:tblGrid>
        <w:gridCol w:w="420"/>
        <w:gridCol w:w="2607"/>
        <w:gridCol w:w="7138"/>
      </w:tblGrid>
      <w:tr w:rsidR="003576A7" w14:paraId="3D49B8C4" w14:textId="77777777" w:rsidTr="003576A7">
        <w:tc>
          <w:tcPr>
            <w:tcW w:w="420" w:type="dxa"/>
          </w:tcPr>
          <w:p w14:paraId="0759FB6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w:t>
            </w:r>
          </w:p>
        </w:tc>
        <w:tc>
          <w:tcPr>
            <w:tcW w:w="2607" w:type="dxa"/>
          </w:tcPr>
          <w:p w14:paraId="220E2B75"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Category</w:t>
            </w:r>
          </w:p>
        </w:tc>
        <w:tc>
          <w:tcPr>
            <w:tcW w:w="7138" w:type="dxa"/>
          </w:tcPr>
          <w:p w14:paraId="14A5F23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Fields</w:t>
            </w:r>
          </w:p>
        </w:tc>
      </w:tr>
      <w:tr w:rsidR="003576A7" w14:paraId="4F99FF28" w14:textId="77777777" w:rsidTr="003576A7">
        <w:tc>
          <w:tcPr>
            <w:tcW w:w="420" w:type="dxa"/>
          </w:tcPr>
          <w:p w14:paraId="5042050E"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1.</w:t>
            </w:r>
          </w:p>
        </w:tc>
        <w:tc>
          <w:tcPr>
            <w:tcW w:w="2607" w:type="dxa"/>
          </w:tcPr>
          <w:p w14:paraId="0FC8B95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Opening / Greeting of the call</w:t>
            </w:r>
          </w:p>
          <w:p w14:paraId="227BDF02" w14:textId="77777777" w:rsidR="003576A7" w:rsidRPr="009A73C4" w:rsidRDefault="003576A7" w:rsidP="0069092A">
            <w:pPr>
              <w:rPr>
                <w:rFonts w:ascii="Times New Roman" w:hAnsi="Times New Roman" w:cs="Times New Roman"/>
                <w:sz w:val="24"/>
                <w:szCs w:val="24"/>
              </w:rPr>
            </w:pPr>
          </w:p>
        </w:tc>
        <w:tc>
          <w:tcPr>
            <w:tcW w:w="7138" w:type="dxa"/>
            <w:shd w:val="clear" w:color="auto" w:fill="auto"/>
          </w:tcPr>
          <w:p w14:paraId="05270860"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Use of call opening phrase</w:t>
            </w:r>
          </w:p>
          <w:p w14:paraId="45790AA4"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Section</w:t>
            </w:r>
            <w:r w:rsidRPr="009A73C4">
              <w:rPr>
                <w:rFonts w:ascii="Times New Roman" w:hAnsi="Times New Roman" w:cs="Times New Roman"/>
                <w:bCs/>
                <w:sz w:val="24"/>
                <w:szCs w:val="24"/>
                <w:shd w:val="clear" w:color="auto" w:fill="FFFDED"/>
              </w:rPr>
              <w:t xml:space="preserve"> </w:t>
            </w:r>
            <w:r w:rsidRPr="009A73C4">
              <w:rPr>
                <w:rFonts w:ascii="Times New Roman" w:hAnsi="Times New Roman" w:cs="Times New Roman"/>
                <w:sz w:val="24"/>
                <w:szCs w:val="24"/>
              </w:rPr>
              <w:t>comment</w:t>
            </w:r>
          </w:p>
        </w:tc>
      </w:tr>
      <w:tr w:rsidR="003576A7" w14:paraId="2977BC64" w14:textId="77777777" w:rsidTr="003576A7">
        <w:tc>
          <w:tcPr>
            <w:tcW w:w="420" w:type="dxa"/>
          </w:tcPr>
          <w:p w14:paraId="61DE899B" w14:textId="77777777" w:rsidR="003576A7" w:rsidRPr="009A73C4" w:rsidRDefault="003576A7" w:rsidP="0069092A">
            <w:pPr>
              <w:rPr>
                <w:rFonts w:ascii="Times New Roman" w:hAnsi="Times New Roman" w:cs="Times New Roman"/>
                <w:sz w:val="24"/>
                <w:szCs w:val="24"/>
              </w:rPr>
            </w:pPr>
          </w:p>
        </w:tc>
        <w:tc>
          <w:tcPr>
            <w:tcW w:w="2607" w:type="dxa"/>
          </w:tcPr>
          <w:p w14:paraId="3151E49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 xml:space="preserve">Listening skills </w:t>
            </w:r>
          </w:p>
          <w:p w14:paraId="2DBC24B1" w14:textId="77777777" w:rsidR="003576A7" w:rsidRPr="009A73C4" w:rsidRDefault="003576A7" w:rsidP="0069092A">
            <w:pPr>
              <w:rPr>
                <w:rFonts w:ascii="Times New Roman" w:hAnsi="Times New Roman" w:cs="Times New Roman"/>
                <w:sz w:val="24"/>
                <w:szCs w:val="24"/>
              </w:rPr>
            </w:pPr>
          </w:p>
        </w:tc>
        <w:tc>
          <w:tcPr>
            <w:tcW w:w="7138" w:type="dxa"/>
          </w:tcPr>
          <w:p w14:paraId="25D862FC"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Caller was not interrupted during the conversation</w:t>
            </w:r>
          </w:p>
          <w:p w14:paraId="795A185D"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Empathizes with the caller on the issues raised</w:t>
            </w:r>
          </w:p>
          <w:p w14:paraId="1065982E"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Rephrases or paraphrases the issues / query back to caller.</w:t>
            </w:r>
          </w:p>
          <w:p w14:paraId="248BE1DF"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Uses "please" and "thank you" when requesting and receiving information.</w:t>
            </w:r>
          </w:p>
          <w:p w14:paraId="2564F497"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Does not hesitate or sound unsure when providing feedback.</w:t>
            </w:r>
          </w:p>
          <w:p w14:paraId="2D0810C2"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Section comment</w:t>
            </w:r>
          </w:p>
        </w:tc>
      </w:tr>
      <w:tr w:rsidR="003576A7" w14:paraId="67D560DD" w14:textId="77777777" w:rsidTr="003576A7">
        <w:tc>
          <w:tcPr>
            <w:tcW w:w="420" w:type="dxa"/>
          </w:tcPr>
          <w:p w14:paraId="718320F7"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2.</w:t>
            </w:r>
          </w:p>
        </w:tc>
        <w:tc>
          <w:tcPr>
            <w:tcW w:w="2607" w:type="dxa"/>
          </w:tcPr>
          <w:p w14:paraId="4E949F5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Pro-activity</w:t>
            </w:r>
          </w:p>
          <w:p w14:paraId="36B28189" w14:textId="77777777" w:rsidR="003576A7" w:rsidRPr="009A73C4" w:rsidRDefault="003576A7" w:rsidP="0069092A">
            <w:pPr>
              <w:rPr>
                <w:rFonts w:ascii="Times New Roman" w:hAnsi="Times New Roman" w:cs="Times New Roman"/>
                <w:sz w:val="24"/>
                <w:szCs w:val="24"/>
              </w:rPr>
            </w:pPr>
          </w:p>
        </w:tc>
        <w:tc>
          <w:tcPr>
            <w:tcW w:w="7138" w:type="dxa"/>
          </w:tcPr>
          <w:p w14:paraId="79203AEF"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Willingness to solve additional issues not proposed by the client.</w:t>
            </w:r>
          </w:p>
          <w:p w14:paraId="6481DEAE"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Confirmation of client's satisfaction with action points given</w:t>
            </w:r>
          </w:p>
          <w:p w14:paraId="65489CCA"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Follows up on case updates</w:t>
            </w:r>
          </w:p>
          <w:p w14:paraId="2DB3DA95"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5DC29208" w14:textId="77777777" w:rsidTr="003576A7">
        <w:tc>
          <w:tcPr>
            <w:tcW w:w="420" w:type="dxa"/>
          </w:tcPr>
          <w:p w14:paraId="7FF1FD3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3.</w:t>
            </w:r>
          </w:p>
        </w:tc>
        <w:tc>
          <w:tcPr>
            <w:tcW w:w="2607" w:type="dxa"/>
          </w:tcPr>
          <w:p w14:paraId="018BF549"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Resolution/counselling provided</w:t>
            </w:r>
          </w:p>
          <w:p w14:paraId="714D9DF3" w14:textId="77777777" w:rsidR="003576A7" w:rsidRPr="009A73C4" w:rsidRDefault="003576A7" w:rsidP="0069092A">
            <w:pPr>
              <w:rPr>
                <w:rFonts w:ascii="Times New Roman" w:hAnsi="Times New Roman" w:cs="Times New Roman"/>
                <w:sz w:val="24"/>
                <w:szCs w:val="24"/>
              </w:rPr>
            </w:pPr>
          </w:p>
        </w:tc>
        <w:tc>
          <w:tcPr>
            <w:tcW w:w="7138" w:type="dxa"/>
          </w:tcPr>
          <w:p w14:paraId="49B16877"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Gives accurate and precise information to the caller.</w:t>
            </w:r>
          </w:p>
          <w:p w14:paraId="360185E8"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Correct use of language. Wordings, phrases, greetings etc.</w:t>
            </w:r>
          </w:p>
          <w:p w14:paraId="737AE59A"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If not sure of the information, did the counsellor consult</w:t>
            </w:r>
          </w:p>
          <w:p w14:paraId="4CC73A5C"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Follows accurate steps while addressing the client's problem</w:t>
            </w:r>
          </w:p>
          <w:p w14:paraId="1216A72D"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Explains in detail to the caller the process of doing the problem solving</w:t>
            </w:r>
          </w:p>
          <w:p w14:paraId="0A183554"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lastRenderedPageBreak/>
              <w:t>Section comment</w:t>
            </w:r>
          </w:p>
        </w:tc>
      </w:tr>
      <w:tr w:rsidR="003576A7" w14:paraId="508B7503" w14:textId="77777777" w:rsidTr="003576A7">
        <w:tc>
          <w:tcPr>
            <w:tcW w:w="420" w:type="dxa"/>
          </w:tcPr>
          <w:p w14:paraId="0C6937CB" w14:textId="77777777" w:rsidR="003576A7" w:rsidRPr="0069092A" w:rsidRDefault="003576A7" w:rsidP="0069092A">
            <w:pPr>
              <w:rPr>
                <w:rFonts w:ascii="Cambria" w:hAnsi="Cambria"/>
                <w:sz w:val="24"/>
                <w:szCs w:val="24"/>
              </w:rPr>
            </w:pPr>
            <w:r w:rsidRPr="0069092A">
              <w:rPr>
                <w:rFonts w:ascii="Cambria" w:hAnsi="Cambria"/>
                <w:sz w:val="24"/>
                <w:szCs w:val="24"/>
              </w:rPr>
              <w:lastRenderedPageBreak/>
              <w:t>4.</w:t>
            </w:r>
          </w:p>
        </w:tc>
        <w:tc>
          <w:tcPr>
            <w:tcW w:w="2607" w:type="dxa"/>
          </w:tcPr>
          <w:p w14:paraId="3B8E1607"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Hold procedures</w:t>
            </w:r>
          </w:p>
          <w:p w14:paraId="54EFD59F" w14:textId="77777777" w:rsidR="003576A7" w:rsidRPr="009A73C4" w:rsidRDefault="003576A7" w:rsidP="0069092A">
            <w:pPr>
              <w:rPr>
                <w:rFonts w:ascii="Times New Roman" w:hAnsi="Times New Roman" w:cs="Times New Roman"/>
                <w:sz w:val="24"/>
                <w:szCs w:val="24"/>
              </w:rPr>
            </w:pPr>
          </w:p>
        </w:tc>
        <w:tc>
          <w:tcPr>
            <w:tcW w:w="7138" w:type="dxa"/>
          </w:tcPr>
          <w:p w14:paraId="0FE30EC1"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Provides an explanation/instructions to the caller before placing on hold/transfer and obtains consent</w:t>
            </w:r>
          </w:p>
          <w:p w14:paraId="14B9BB5D"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Revisits caller, providing status and offering. Always thanks the caller for holding.</w:t>
            </w:r>
          </w:p>
          <w:p w14:paraId="34558992"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66833E90" w14:textId="77777777" w:rsidTr="003576A7">
        <w:tc>
          <w:tcPr>
            <w:tcW w:w="420" w:type="dxa"/>
          </w:tcPr>
          <w:p w14:paraId="1114DF2A" w14:textId="77777777" w:rsidR="003576A7" w:rsidRPr="0069092A" w:rsidRDefault="003576A7" w:rsidP="0069092A">
            <w:pPr>
              <w:rPr>
                <w:rFonts w:ascii="Cambria" w:hAnsi="Cambria"/>
                <w:sz w:val="24"/>
                <w:szCs w:val="24"/>
              </w:rPr>
            </w:pPr>
            <w:r w:rsidRPr="0069092A">
              <w:rPr>
                <w:rFonts w:ascii="Cambria" w:hAnsi="Cambria"/>
                <w:sz w:val="24"/>
                <w:szCs w:val="24"/>
              </w:rPr>
              <w:t>5.</w:t>
            </w:r>
          </w:p>
        </w:tc>
        <w:tc>
          <w:tcPr>
            <w:tcW w:w="2607" w:type="dxa"/>
          </w:tcPr>
          <w:p w14:paraId="68C21763"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Closing the call</w:t>
            </w:r>
          </w:p>
          <w:p w14:paraId="79081597" w14:textId="77777777" w:rsidR="003576A7" w:rsidRPr="009A73C4" w:rsidRDefault="003576A7" w:rsidP="0069092A">
            <w:pPr>
              <w:rPr>
                <w:rFonts w:ascii="Times New Roman" w:hAnsi="Times New Roman" w:cs="Times New Roman"/>
                <w:sz w:val="24"/>
                <w:szCs w:val="24"/>
              </w:rPr>
            </w:pPr>
          </w:p>
        </w:tc>
        <w:tc>
          <w:tcPr>
            <w:tcW w:w="7138" w:type="dxa"/>
          </w:tcPr>
          <w:p w14:paraId="46313FE3" w14:textId="77777777" w:rsidR="003576A7" w:rsidRPr="009A73C4" w:rsidRDefault="003576A7" w:rsidP="00E60D87">
            <w:pPr>
              <w:pStyle w:val="ListParagraph"/>
              <w:numPr>
                <w:ilvl w:val="0"/>
                <w:numId w:val="19"/>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Demonstrates appreciation and thanks caller for calling</w:t>
            </w:r>
          </w:p>
          <w:p w14:paraId="6A6CAF05" w14:textId="77777777" w:rsidR="003576A7" w:rsidRPr="009A73C4" w:rsidRDefault="003576A7" w:rsidP="00E60D87">
            <w:pPr>
              <w:pStyle w:val="ListParagraph"/>
              <w:numPr>
                <w:ilvl w:val="0"/>
                <w:numId w:val="19"/>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3340232D" w14:textId="77777777" w:rsidTr="003576A7">
        <w:tc>
          <w:tcPr>
            <w:tcW w:w="420" w:type="dxa"/>
          </w:tcPr>
          <w:p w14:paraId="5403FBCB" w14:textId="77777777" w:rsidR="003576A7" w:rsidRPr="0069092A" w:rsidRDefault="003576A7" w:rsidP="0069092A">
            <w:pPr>
              <w:rPr>
                <w:rFonts w:ascii="Cambria" w:hAnsi="Cambria"/>
                <w:sz w:val="24"/>
                <w:szCs w:val="24"/>
              </w:rPr>
            </w:pPr>
            <w:r w:rsidRPr="0069092A">
              <w:rPr>
                <w:rFonts w:ascii="Cambria" w:hAnsi="Cambria"/>
                <w:sz w:val="24"/>
                <w:szCs w:val="24"/>
              </w:rPr>
              <w:t>6.</w:t>
            </w:r>
          </w:p>
        </w:tc>
        <w:tc>
          <w:tcPr>
            <w:tcW w:w="2607" w:type="dxa"/>
          </w:tcPr>
          <w:p w14:paraId="37DF80A6" w14:textId="77777777" w:rsidR="003576A7" w:rsidRPr="009A73C4" w:rsidRDefault="003576A7" w:rsidP="0069092A">
            <w:pPr>
              <w:rPr>
                <w:rFonts w:ascii="Times New Roman" w:hAnsi="Times New Roman" w:cs="Times New Roman"/>
                <w:caps/>
                <w:sz w:val="24"/>
                <w:szCs w:val="24"/>
              </w:rPr>
            </w:pPr>
            <w:r w:rsidRPr="009A73C4">
              <w:rPr>
                <w:rFonts w:ascii="Times New Roman" w:hAnsi="Times New Roman" w:cs="Times New Roman"/>
                <w:sz w:val="24"/>
                <w:szCs w:val="24"/>
              </w:rPr>
              <w:t>General analysis feedback</w:t>
            </w:r>
          </w:p>
          <w:p w14:paraId="14573B58" w14:textId="77777777" w:rsidR="003576A7" w:rsidRPr="009A73C4" w:rsidRDefault="003576A7" w:rsidP="0069092A">
            <w:pPr>
              <w:rPr>
                <w:rFonts w:ascii="Times New Roman" w:hAnsi="Times New Roman" w:cs="Times New Roman"/>
                <w:caps/>
                <w:sz w:val="24"/>
                <w:szCs w:val="24"/>
              </w:rPr>
            </w:pPr>
          </w:p>
        </w:tc>
        <w:tc>
          <w:tcPr>
            <w:tcW w:w="7138" w:type="dxa"/>
          </w:tcPr>
          <w:p w14:paraId="718C6D0B" w14:textId="77777777" w:rsidR="003576A7" w:rsidRPr="009A73C4" w:rsidRDefault="003576A7" w:rsidP="00E60D87">
            <w:pPr>
              <w:pStyle w:val="ListParagraph"/>
              <w:numPr>
                <w:ilvl w:val="0"/>
                <w:numId w:val="20"/>
              </w:numPr>
              <w:rPr>
                <w:rFonts w:ascii="Times New Roman" w:hAnsi="Times New Roman" w:cs="Times New Roman"/>
                <w:sz w:val="24"/>
                <w:szCs w:val="24"/>
              </w:rPr>
            </w:pPr>
            <w:r w:rsidRPr="009A73C4">
              <w:rPr>
                <w:rFonts w:ascii="Times New Roman" w:hAnsi="Times New Roman" w:cs="Times New Roman"/>
                <w:sz w:val="24"/>
                <w:szCs w:val="24"/>
              </w:rPr>
              <w:t>Feedback comment</w:t>
            </w:r>
          </w:p>
        </w:tc>
      </w:tr>
    </w:tbl>
    <w:p w14:paraId="3E9249A4" w14:textId="77777777" w:rsidR="00CB7167" w:rsidRDefault="00CB7167" w:rsidP="00851967">
      <w:pPr>
        <w:rPr>
          <w:sz w:val="24"/>
        </w:rPr>
      </w:pPr>
    </w:p>
    <w:p w14:paraId="0D1FFFAF" w14:textId="77777777" w:rsidR="00CF6EE4" w:rsidRPr="009A73C4" w:rsidRDefault="00CF6EE4" w:rsidP="009273F4">
      <w:pPr>
        <w:jc w:val="both"/>
        <w:rPr>
          <w:rFonts w:ascii="Times New Roman" w:hAnsi="Times New Roman" w:cs="Times New Roman"/>
          <w:sz w:val="24"/>
        </w:rPr>
      </w:pPr>
      <w:r w:rsidRPr="009A73C4">
        <w:rPr>
          <w:rFonts w:ascii="Times New Roman" w:hAnsi="Times New Roman" w:cs="Times New Roman"/>
          <w:sz w:val="24"/>
        </w:rPr>
        <w:t>The response score shall be as below:</w:t>
      </w:r>
    </w:p>
    <w:p w14:paraId="1FA08DA8"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 xml:space="preserve">No </w:t>
      </w:r>
      <w:r w:rsidRPr="009A73C4">
        <w:rPr>
          <w:rFonts w:ascii="Times New Roman" w:hAnsi="Times New Roman" w:cs="Times New Roman"/>
          <w:sz w:val="24"/>
        </w:rPr>
        <w:tab/>
      </w:r>
      <w:r w:rsidRPr="009A73C4">
        <w:rPr>
          <w:rFonts w:ascii="Times New Roman" w:hAnsi="Times New Roman" w:cs="Times New Roman"/>
          <w:sz w:val="24"/>
        </w:rPr>
        <w:tab/>
        <w:t>- 0 Points</w:t>
      </w:r>
    </w:p>
    <w:p w14:paraId="6D671888"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Partially</w:t>
      </w:r>
      <w:r w:rsidRPr="009A73C4">
        <w:rPr>
          <w:rFonts w:ascii="Times New Roman" w:hAnsi="Times New Roman" w:cs="Times New Roman"/>
          <w:sz w:val="24"/>
        </w:rPr>
        <w:tab/>
        <w:t>- 1 Point</w:t>
      </w:r>
    </w:p>
    <w:p w14:paraId="27250395" w14:textId="5869B451"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Yes</w:t>
      </w:r>
      <w:r w:rsidRPr="009A73C4">
        <w:rPr>
          <w:rFonts w:ascii="Times New Roman" w:hAnsi="Times New Roman" w:cs="Times New Roman"/>
          <w:sz w:val="24"/>
        </w:rPr>
        <w:tab/>
        <w:t>- 2 Points</w:t>
      </w:r>
    </w:p>
    <w:p w14:paraId="52072D71" w14:textId="77777777" w:rsidR="00E459BD" w:rsidRPr="009A73C4" w:rsidRDefault="00E30717" w:rsidP="00E459BD">
      <w:pPr>
        <w:jc w:val="both"/>
        <w:rPr>
          <w:rFonts w:ascii="Times New Roman" w:hAnsi="Times New Roman" w:cs="Times New Roman"/>
          <w:sz w:val="24"/>
        </w:rPr>
      </w:pPr>
      <w:r w:rsidRPr="009A73C4">
        <w:rPr>
          <w:rFonts w:ascii="Times New Roman" w:hAnsi="Times New Roman" w:cs="Times New Roman"/>
          <w:sz w:val="24"/>
        </w:rPr>
        <w:t xml:space="preserve">The QA form in the system shall </w:t>
      </w:r>
      <w:r w:rsidR="00474F93" w:rsidRPr="009A73C4">
        <w:rPr>
          <w:rFonts w:ascii="Times New Roman" w:hAnsi="Times New Roman" w:cs="Times New Roman"/>
          <w:sz w:val="24"/>
        </w:rPr>
        <w:t>be like this but covering all the sections described above.</w:t>
      </w:r>
    </w:p>
    <w:p w14:paraId="7867185F" w14:textId="77777777" w:rsidR="0065444C" w:rsidRDefault="00474F93" w:rsidP="0065444C">
      <w:pPr>
        <w:keepNext/>
        <w:jc w:val="both"/>
      </w:pPr>
      <w:r w:rsidRPr="00474F93">
        <w:rPr>
          <w:rFonts w:ascii="Cambria" w:hAnsi="Cambria"/>
          <w:noProof/>
          <w:sz w:val="24"/>
          <w:lang w:val="en-GB" w:eastAsia="en-GB"/>
        </w:rPr>
        <w:lastRenderedPageBreak/>
        <w:drawing>
          <wp:inline distT="0" distB="0" distL="0" distR="0" wp14:anchorId="47690501" wp14:editId="22F1BF39">
            <wp:extent cx="4880558" cy="68969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719" cy="6925402"/>
                    </a:xfrm>
                    <a:prstGeom prst="rect">
                      <a:avLst/>
                    </a:prstGeom>
                  </pic:spPr>
                </pic:pic>
              </a:graphicData>
            </a:graphic>
          </wp:inline>
        </w:drawing>
      </w:r>
    </w:p>
    <w:p w14:paraId="261EE9ED" w14:textId="7066F0AF" w:rsidR="00474F93" w:rsidRPr="00E459BD" w:rsidRDefault="0065444C" w:rsidP="0065444C">
      <w:pPr>
        <w:pStyle w:val="Caption"/>
        <w:jc w:val="both"/>
        <w:rPr>
          <w:rFonts w:ascii="Cambria" w:hAnsi="Cambria"/>
          <w:sz w:val="24"/>
        </w:rPr>
      </w:pPr>
      <w:bookmarkStart w:id="25" w:name="_Toc86058400"/>
      <w:r>
        <w:t xml:space="preserve">Figure </w:t>
      </w:r>
      <w:fldSimple w:instr=" SEQ Figure \* ARABIC ">
        <w:r w:rsidR="00E96496">
          <w:rPr>
            <w:noProof/>
          </w:rPr>
          <w:t>7</w:t>
        </w:r>
      </w:fldSimple>
      <w:r>
        <w:t>: Quality Analysis Form</w:t>
      </w:r>
      <w:bookmarkEnd w:id="25"/>
    </w:p>
    <w:p w14:paraId="0B00F4DB" w14:textId="77777777" w:rsidR="0070339E" w:rsidRPr="009A73C4" w:rsidRDefault="0070339E" w:rsidP="00B56B16">
      <w:pPr>
        <w:jc w:val="both"/>
        <w:rPr>
          <w:rFonts w:ascii="Times New Roman" w:hAnsi="Times New Roman" w:cs="Times New Roman"/>
          <w:sz w:val="24"/>
        </w:rPr>
      </w:pPr>
      <w:r w:rsidRPr="009A73C4">
        <w:rPr>
          <w:rFonts w:ascii="Times New Roman" w:hAnsi="Times New Roman" w:cs="Times New Roman"/>
          <w:sz w:val="24"/>
        </w:rPr>
        <w:t xml:space="preserve">Depending on the scoring the overall </w:t>
      </w:r>
      <w:r w:rsidR="00E459BD" w:rsidRPr="009A73C4">
        <w:rPr>
          <w:rFonts w:ascii="Times New Roman" w:hAnsi="Times New Roman" w:cs="Times New Roman"/>
          <w:sz w:val="24"/>
        </w:rPr>
        <w:t>QA</w:t>
      </w:r>
      <w:r w:rsidRPr="009A73C4">
        <w:rPr>
          <w:rFonts w:ascii="Times New Roman" w:hAnsi="Times New Roman" w:cs="Times New Roman"/>
          <w:sz w:val="24"/>
        </w:rPr>
        <w:t xml:space="preserve"> percentage shall be calculated. </w:t>
      </w:r>
    </w:p>
    <w:p w14:paraId="3EBE1B2C" w14:textId="77777777" w:rsidR="009273F4" w:rsidRPr="009A73C4" w:rsidRDefault="004515A2" w:rsidP="00E60D87">
      <w:pPr>
        <w:pStyle w:val="ListParagraph"/>
        <w:numPr>
          <w:ilvl w:val="0"/>
          <w:numId w:val="20"/>
        </w:numPr>
        <w:jc w:val="both"/>
        <w:rPr>
          <w:rFonts w:ascii="Times New Roman" w:hAnsi="Times New Roman" w:cs="Times New Roman"/>
          <w:color w:val="2F5496" w:themeColor="accent5" w:themeShade="BF"/>
          <w:sz w:val="24"/>
        </w:rPr>
      </w:pPr>
      <w:r w:rsidRPr="009A73C4">
        <w:rPr>
          <w:rFonts w:ascii="Times New Roman" w:hAnsi="Times New Roman" w:cs="Times New Roman"/>
          <w:sz w:val="24"/>
        </w:rPr>
        <w:t>All calls shall be listed for QA and analyzed calls shall be moved to a separate list to avoid a repeat. The analysis can be done by sampling or any other way as may deem fit for the supervisor and the helpline.</w:t>
      </w:r>
    </w:p>
    <w:p w14:paraId="1E2547DE" w14:textId="77777777" w:rsidR="00FE3373" w:rsidRPr="009A73C4" w:rsidRDefault="00233680"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lastRenderedPageBreak/>
        <w:t xml:space="preserve">The </w:t>
      </w:r>
      <w:r w:rsidR="009273F4" w:rsidRPr="009A73C4">
        <w:rPr>
          <w:rFonts w:ascii="Times New Roman" w:hAnsi="Times New Roman" w:cs="Times New Roman"/>
          <w:sz w:val="24"/>
        </w:rPr>
        <w:t>supervisor</w:t>
      </w:r>
      <w:r w:rsidRPr="009A73C4">
        <w:rPr>
          <w:rFonts w:ascii="Times New Roman" w:hAnsi="Times New Roman" w:cs="Times New Roman"/>
          <w:sz w:val="24"/>
        </w:rPr>
        <w:t xml:space="preserve"> can search for </w:t>
      </w:r>
      <w:r w:rsidR="009273F4" w:rsidRPr="009A73C4">
        <w:rPr>
          <w:rFonts w:ascii="Times New Roman" w:hAnsi="Times New Roman" w:cs="Times New Roman"/>
          <w:sz w:val="24"/>
        </w:rPr>
        <w:t>a particular call by either agent name, phone number or related case number.</w:t>
      </w:r>
    </w:p>
    <w:p w14:paraId="1742E42C" w14:textId="77777777" w:rsidR="00AA6C11" w:rsidRPr="009A73C4" w:rsidRDefault="001356CE"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9273F4" w:rsidRPr="009A73C4">
        <w:rPr>
          <w:rFonts w:ascii="Times New Roman" w:hAnsi="Times New Roman" w:cs="Times New Roman"/>
          <w:sz w:val="24"/>
        </w:rPr>
        <w:t>fields to be listed on the QA call record shall include but not limited to:</w:t>
      </w:r>
      <w:r w:rsidRPr="009A73C4">
        <w:rPr>
          <w:rFonts w:ascii="Times New Roman" w:hAnsi="Times New Roman" w:cs="Times New Roman"/>
          <w:sz w:val="24"/>
        </w:rPr>
        <w:t xml:space="preserve"> Name, case </w:t>
      </w:r>
      <w:r w:rsidR="009273F4" w:rsidRPr="009A73C4">
        <w:rPr>
          <w:rFonts w:ascii="Times New Roman" w:hAnsi="Times New Roman" w:cs="Times New Roman"/>
          <w:sz w:val="24"/>
        </w:rPr>
        <w:t>number</w:t>
      </w:r>
      <w:r w:rsidRPr="009A73C4">
        <w:rPr>
          <w:rFonts w:ascii="Times New Roman" w:hAnsi="Times New Roman" w:cs="Times New Roman"/>
          <w:sz w:val="24"/>
        </w:rPr>
        <w:t xml:space="preserve">, date of call, Time of call, Duration of call, Status of call, </w:t>
      </w:r>
      <w:r w:rsidR="009273F4" w:rsidRPr="009A73C4">
        <w:rPr>
          <w:rFonts w:ascii="Times New Roman" w:hAnsi="Times New Roman" w:cs="Times New Roman"/>
          <w:sz w:val="24"/>
        </w:rPr>
        <w:t>if analyzed and an option to a</w:t>
      </w:r>
      <w:r w:rsidR="00AA6C11" w:rsidRPr="009A73C4">
        <w:rPr>
          <w:rFonts w:ascii="Times New Roman" w:hAnsi="Times New Roman" w:cs="Times New Roman"/>
          <w:sz w:val="24"/>
        </w:rPr>
        <w:t>nalyz</w:t>
      </w:r>
      <w:r w:rsidR="009273F4" w:rsidRPr="009A73C4">
        <w:rPr>
          <w:rFonts w:ascii="Times New Roman" w:hAnsi="Times New Roman" w:cs="Times New Roman"/>
          <w:sz w:val="24"/>
        </w:rPr>
        <w:t>e if not yet.</w:t>
      </w:r>
    </w:p>
    <w:p w14:paraId="7C381B43" w14:textId="77777777" w:rsidR="008F594C" w:rsidRPr="009A73C4" w:rsidRDefault="008F594C"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AA6C11" w:rsidRPr="009A73C4">
        <w:rPr>
          <w:rFonts w:ascii="Times New Roman" w:hAnsi="Times New Roman" w:cs="Times New Roman"/>
          <w:sz w:val="24"/>
        </w:rPr>
        <w:t>monitoring form shall have an audio player with options to pause or replay sections.</w:t>
      </w:r>
    </w:p>
    <w:p w14:paraId="0F7ACAC9" w14:textId="77777777" w:rsidR="00E560D2" w:rsidRPr="009A73C4" w:rsidRDefault="00AA6C11"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All results shall be available for viewing by the supervisor and the agent responsible for the call.</w:t>
      </w:r>
    </w:p>
    <w:p w14:paraId="74C234CB" w14:textId="77777777" w:rsidR="00B56B16" w:rsidRPr="009A73C4" w:rsidRDefault="00227A2D" w:rsidP="001948FD">
      <w:pPr>
        <w:pStyle w:val="Heading2"/>
        <w:rPr>
          <w:rFonts w:ascii="Times New Roman" w:hAnsi="Times New Roman"/>
        </w:rPr>
      </w:pPr>
      <w:bookmarkStart w:id="26" w:name="_Toc86916486"/>
      <w:r w:rsidRPr="009A73C4">
        <w:rPr>
          <w:rFonts w:ascii="Times New Roman" w:hAnsi="Times New Roman"/>
        </w:rPr>
        <w:t>User Management</w:t>
      </w:r>
      <w:bookmarkEnd w:id="26"/>
    </w:p>
    <w:p w14:paraId="59703D4A" w14:textId="355BEE3A" w:rsidR="00227A2D" w:rsidRPr="009A73C4" w:rsidRDefault="00227A2D" w:rsidP="007506A4">
      <w:pPr>
        <w:jc w:val="both"/>
        <w:rPr>
          <w:rFonts w:ascii="Times New Roman" w:hAnsi="Times New Roman" w:cs="Times New Roman"/>
          <w:sz w:val="24"/>
        </w:rPr>
      </w:pPr>
      <w:r w:rsidRPr="009A73C4">
        <w:rPr>
          <w:rFonts w:ascii="Times New Roman" w:hAnsi="Times New Roman" w:cs="Times New Roman"/>
          <w:sz w:val="24"/>
        </w:rPr>
        <w:t>The system shall have the following user levels</w:t>
      </w:r>
      <w:r w:rsidR="00B37191" w:rsidRPr="009A73C4">
        <w:rPr>
          <w:rFonts w:ascii="Times New Roman" w:hAnsi="Times New Roman" w:cs="Times New Roman"/>
          <w:sz w:val="24"/>
        </w:rPr>
        <w:t>: administrator</w:t>
      </w:r>
      <w:r w:rsidR="00872BE1">
        <w:rPr>
          <w:rFonts w:ascii="Times New Roman" w:hAnsi="Times New Roman" w:cs="Times New Roman"/>
          <w:sz w:val="24"/>
        </w:rPr>
        <w:t>, counsellor/agent and supervisor.</w:t>
      </w:r>
    </w:p>
    <w:p w14:paraId="41EC2F4D" w14:textId="77777777" w:rsidR="003856FD" w:rsidRPr="009A73C4" w:rsidRDefault="003856FD" w:rsidP="007506A4">
      <w:pPr>
        <w:jc w:val="both"/>
        <w:rPr>
          <w:rFonts w:ascii="Times New Roman" w:hAnsi="Times New Roman" w:cs="Times New Roman"/>
          <w:sz w:val="24"/>
        </w:rPr>
      </w:pPr>
      <w:r w:rsidRPr="009A73C4">
        <w:rPr>
          <w:rFonts w:ascii="Times New Roman" w:hAnsi="Times New Roman" w:cs="Times New Roman"/>
          <w:sz w:val="24"/>
        </w:rPr>
        <w:t>Every user level shall dashboard represen</w:t>
      </w:r>
      <w:r w:rsidR="00336FEB" w:rsidRPr="009A73C4">
        <w:rPr>
          <w:rFonts w:ascii="Times New Roman" w:hAnsi="Times New Roman" w:cs="Times New Roman"/>
          <w:sz w:val="24"/>
        </w:rPr>
        <w:t>ta</w:t>
      </w:r>
      <w:r w:rsidRPr="009A73C4">
        <w:rPr>
          <w:rFonts w:ascii="Times New Roman" w:hAnsi="Times New Roman" w:cs="Times New Roman"/>
          <w:sz w:val="24"/>
        </w:rPr>
        <w:t xml:space="preserve">tive of their account roles and activity including statistics of calls and cases based on parameters such as categories, status, gender, districts, priority and any other applicable field. The dashboards can also have </w:t>
      </w:r>
      <w:r w:rsidR="004A630A" w:rsidRPr="009A73C4">
        <w:rPr>
          <w:rFonts w:ascii="Times New Roman" w:hAnsi="Times New Roman" w:cs="Times New Roman"/>
          <w:sz w:val="24"/>
        </w:rPr>
        <w:t xml:space="preserve">graphical displays line &amp; pie charts, </w:t>
      </w:r>
      <w:r w:rsidR="006668E7" w:rsidRPr="009A73C4">
        <w:rPr>
          <w:rFonts w:ascii="Times New Roman" w:hAnsi="Times New Roman" w:cs="Times New Roman"/>
          <w:sz w:val="24"/>
        </w:rPr>
        <w:t>bar</w:t>
      </w:r>
      <w:r w:rsidR="004A630A" w:rsidRPr="009A73C4">
        <w:rPr>
          <w:rFonts w:ascii="Times New Roman" w:hAnsi="Times New Roman" w:cs="Times New Roman"/>
          <w:sz w:val="24"/>
        </w:rPr>
        <w:t xml:space="preserve"> </w:t>
      </w:r>
      <w:r w:rsidR="00AD3628" w:rsidRPr="009A73C4">
        <w:rPr>
          <w:rFonts w:ascii="Times New Roman" w:hAnsi="Times New Roman" w:cs="Times New Roman"/>
          <w:sz w:val="24"/>
        </w:rPr>
        <w:t>graphs, etc.</w:t>
      </w:r>
      <w:r w:rsidR="004A630A" w:rsidRPr="009A73C4">
        <w:rPr>
          <w:rFonts w:ascii="Times New Roman" w:hAnsi="Times New Roman" w:cs="Times New Roman"/>
          <w:sz w:val="24"/>
        </w:rPr>
        <w:t xml:space="preserve"> </w:t>
      </w:r>
    </w:p>
    <w:p w14:paraId="1CDF7AA3" w14:textId="77777777" w:rsidR="00B37191" w:rsidRPr="009A73C4" w:rsidRDefault="00FA70BB" w:rsidP="00FA70BB">
      <w:pPr>
        <w:pStyle w:val="Heading3"/>
        <w:rPr>
          <w:rFonts w:ascii="Times New Roman" w:hAnsi="Times New Roman" w:cs="Times New Roman"/>
        </w:rPr>
      </w:pPr>
      <w:bookmarkStart w:id="27" w:name="_Toc86916487"/>
      <w:r w:rsidRPr="009A73C4">
        <w:rPr>
          <w:rFonts w:ascii="Times New Roman" w:hAnsi="Times New Roman" w:cs="Times New Roman"/>
        </w:rPr>
        <w:t>Administrator</w:t>
      </w:r>
      <w:bookmarkEnd w:id="27"/>
    </w:p>
    <w:p w14:paraId="447074A4" w14:textId="77777777" w:rsidR="00FA70BB" w:rsidRPr="009A73C4" w:rsidRDefault="00FA70BB" w:rsidP="007506A4">
      <w:pPr>
        <w:jc w:val="both"/>
        <w:rPr>
          <w:rFonts w:ascii="Times New Roman" w:hAnsi="Times New Roman" w:cs="Times New Roman"/>
          <w:sz w:val="24"/>
        </w:rPr>
      </w:pPr>
      <w:r w:rsidRPr="009A73C4">
        <w:rPr>
          <w:rFonts w:ascii="Times New Roman" w:hAnsi="Times New Roman" w:cs="Times New Roman"/>
          <w:sz w:val="24"/>
        </w:rPr>
        <w:t>This is a general system administrator responsible for general system configurations, the can view cases, they have minimal or no action. The following are some of the roles by administrators:</w:t>
      </w:r>
    </w:p>
    <w:p w14:paraId="29377E9D" w14:textId="77777777" w:rsidR="00FA70BB" w:rsidRPr="009A73C4" w:rsidRDefault="00FA70BB"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Create and update configurable parameters such as case categories and services offered.</w:t>
      </w:r>
    </w:p>
    <w:p w14:paraId="51010801" w14:textId="77777777" w:rsidR="00FA70BB" w:rsidRPr="009A73C4" w:rsidRDefault="00FA70BB"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Manage system users.</w:t>
      </w:r>
    </w:p>
    <w:p w14:paraId="2F9CE655" w14:textId="77777777" w:rsidR="00FA70BB"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reports.</w:t>
      </w:r>
    </w:p>
    <w:p w14:paraId="313D07CC" w14:textId="6A377917" w:rsidR="0018709A" w:rsidRPr="009A73C4" w:rsidRDefault="00FC640F" w:rsidP="00181EF4">
      <w:pPr>
        <w:pStyle w:val="Heading3"/>
        <w:rPr>
          <w:rFonts w:ascii="Times New Roman" w:hAnsi="Times New Roman" w:cs="Times New Roman"/>
        </w:rPr>
      </w:pPr>
      <w:bookmarkStart w:id="28" w:name="_Toc86916488"/>
      <w:r>
        <w:rPr>
          <w:rFonts w:ascii="Times New Roman" w:hAnsi="Times New Roman" w:cs="Times New Roman"/>
        </w:rPr>
        <w:t>Social workers</w:t>
      </w:r>
      <w:bookmarkEnd w:id="28"/>
    </w:p>
    <w:p w14:paraId="0D60EA70" w14:textId="2E2756C7" w:rsidR="0018709A" w:rsidRPr="009A73C4" w:rsidRDefault="00FC640F" w:rsidP="007506A4">
      <w:pPr>
        <w:jc w:val="both"/>
        <w:rPr>
          <w:rFonts w:ascii="Times New Roman" w:hAnsi="Times New Roman" w:cs="Times New Roman"/>
          <w:sz w:val="24"/>
        </w:rPr>
      </w:pPr>
      <w:r>
        <w:rPr>
          <w:rFonts w:ascii="Times New Roman" w:hAnsi="Times New Roman" w:cs="Times New Roman"/>
          <w:sz w:val="24"/>
        </w:rPr>
        <w:t>Social workers</w:t>
      </w:r>
      <w:r w:rsidR="0018709A" w:rsidRPr="009A73C4">
        <w:rPr>
          <w:rFonts w:ascii="Times New Roman" w:hAnsi="Times New Roman" w:cs="Times New Roman"/>
          <w:sz w:val="24"/>
        </w:rPr>
        <w:t xml:space="preserve"> handle calls and are mainly based at the call center. They are trained to offer fir</w:t>
      </w:r>
      <w:r w:rsidR="00872BE1">
        <w:rPr>
          <w:rFonts w:ascii="Times New Roman" w:hAnsi="Times New Roman" w:cs="Times New Roman"/>
          <w:sz w:val="24"/>
        </w:rPr>
        <w:t>st-line support for VAC</w:t>
      </w:r>
      <w:r w:rsidR="0018709A" w:rsidRPr="009A73C4">
        <w:rPr>
          <w:rFonts w:ascii="Times New Roman" w:hAnsi="Times New Roman" w:cs="Times New Roman"/>
          <w:sz w:val="24"/>
        </w:rPr>
        <w:t>. Additionally, they:</w:t>
      </w:r>
    </w:p>
    <w:p w14:paraId="5A0E8F8C"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create cases from calls</w:t>
      </w:r>
    </w:p>
    <w:p w14:paraId="7BA5C4EC"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escalate cases to supervisors</w:t>
      </w:r>
    </w:p>
    <w:p w14:paraId="2180947D"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their own cases.</w:t>
      </w:r>
    </w:p>
    <w:p w14:paraId="5CCD3189"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Can search cases from all cases</w:t>
      </w:r>
    </w:p>
    <w:p w14:paraId="46F24277" w14:textId="77777777" w:rsidR="00181EF4" w:rsidRPr="009A73C4" w:rsidRDefault="00181EF4" w:rsidP="007506A4">
      <w:pPr>
        <w:pStyle w:val="Heading3"/>
        <w:rPr>
          <w:rFonts w:ascii="Times New Roman" w:hAnsi="Times New Roman" w:cs="Times New Roman"/>
        </w:rPr>
      </w:pPr>
      <w:bookmarkStart w:id="29" w:name="_Toc86916489"/>
      <w:r w:rsidRPr="009A73C4">
        <w:rPr>
          <w:rFonts w:ascii="Times New Roman" w:hAnsi="Times New Roman" w:cs="Times New Roman"/>
        </w:rPr>
        <w:t>Supervisor</w:t>
      </w:r>
      <w:bookmarkEnd w:id="29"/>
    </w:p>
    <w:p w14:paraId="56ECA612" w14:textId="3638D5AD" w:rsidR="00181EF4" w:rsidRPr="009A73C4" w:rsidRDefault="00181EF4" w:rsidP="007506A4">
      <w:pPr>
        <w:jc w:val="both"/>
        <w:rPr>
          <w:rFonts w:ascii="Times New Roman" w:hAnsi="Times New Roman" w:cs="Times New Roman"/>
          <w:sz w:val="24"/>
        </w:rPr>
      </w:pPr>
      <w:r w:rsidRPr="009A73C4">
        <w:rPr>
          <w:rFonts w:ascii="Times New Roman" w:hAnsi="Times New Roman" w:cs="Times New Roman"/>
          <w:sz w:val="24"/>
        </w:rPr>
        <w:t xml:space="preserve">A supervisor is the call center manager who is in charge of </w:t>
      </w:r>
      <w:r w:rsidR="00FC640F">
        <w:rPr>
          <w:rFonts w:ascii="Times New Roman" w:hAnsi="Times New Roman" w:cs="Times New Roman"/>
          <w:sz w:val="24"/>
        </w:rPr>
        <w:t xml:space="preserve">Social </w:t>
      </w:r>
      <w:proofErr w:type="gramStart"/>
      <w:r w:rsidR="00FC640F">
        <w:rPr>
          <w:rFonts w:ascii="Times New Roman" w:hAnsi="Times New Roman" w:cs="Times New Roman"/>
          <w:sz w:val="24"/>
        </w:rPr>
        <w:t>workers</w:t>
      </w:r>
      <w:proofErr w:type="gramEnd"/>
      <w:r w:rsidRPr="009A73C4">
        <w:rPr>
          <w:rFonts w:ascii="Times New Roman" w:hAnsi="Times New Roman" w:cs="Times New Roman"/>
          <w:sz w:val="24"/>
        </w:rPr>
        <w:t>/agent work affairs and to ensure they are within the set policies of the helpline. They:</w:t>
      </w:r>
    </w:p>
    <w:p w14:paraId="4FABEE62"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Can create cases.</w:t>
      </w:r>
    </w:p>
    <w:p w14:paraId="11E50A62"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all cases with an option to update.</w:t>
      </w:r>
    </w:p>
    <w:p w14:paraId="1ACC10D8"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Perform QA on calls.</w:t>
      </w:r>
    </w:p>
    <w:p w14:paraId="312B7C0F" w14:textId="3861E8D5" w:rsidR="00553505" w:rsidRDefault="00181EF4" w:rsidP="00553505">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Propose system settings and updates to the administrator.</w:t>
      </w:r>
    </w:p>
    <w:p w14:paraId="1F2E0487" w14:textId="77777777" w:rsidR="00A21170" w:rsidRPr="00A21170" w:rsidRDefault="00A21170" w:rsidP="00A21170">
      <w:pPr>
        <w:jc w:val="both"/>
        <w:rPr>
          <w:rFonts w:ascii="Times New Roman" w:hAnsi="Times New Roman" w:cs="Times New Roman"/>
          <w:sz w:val="24"/>
        </w:rPr>
      </w:pPr>
    </w:p>
    <w:p w14:paraId="441298CA" w14:textId="77777777" w:rsidR="001D67AF" w:rsidRPr="009A73C4" w:rsidRDefault="00B56B16" w:rsidP="00B56B16">
      <w:pPr>
        <w:pStyle w:val="Heading2"/>
        <w:rPr>
          <w:rFonts w:ascii="Times New Roman" w:hAnsi="Times New Roman"/>
        </w:rPr>
      </w:pPr>
      <w:bookmarkStart w:id="30" w:name="_Toc86916490"/>
      <w:r w:rsidRPr="009A73C4">
        <w:rPr>
          <w:rFonts w:ascii="Times New Roman" w:hAnsi="Times New Roman"/>
        </w:rPr>
        <w:lastRenderedPageBreak/>
        <w:t>Case Escalation Process</w:t>
      </w:r>
      <w:bookmarkEnd w:id="30"/>
    </w:p>
    <w:p w14:paraId="187C64A3" w14:textId="3D6A2F54" w:rsidR="00C14736" w:rsidRPr="009A73C4" w:rsidRDefault="00227A2D" w:rsidP="001C7E5D">
      <w:pPr>
        <w:jc w:val="both"/>
        <w:rPr>
          <w:rFonts w:ascii="Times New Roman" w:hAnsi="Times New Roman" w:cs="Times New Roman"/>
          <w:sz w:val="24"/>
        </w:rPr>
      </w:pPr>
      <w:r w:rsidRPr="009A73C4">
        <w:rPr>
          <w:rFonts w:ascii="Times New Roman" w:hAnsi="Times New Roman" w:cs="Times New Roman"/>
          <w:sz w:val="24"/>
        </w:rPr>
        <w:t xml:space="preserve">This is the process in which a case goes through before </w:t>
      </w:r>
      <w:r w:rsidR="00AE1A78" w:rsidRPr="009A73C4">
        <w:rPr>
          <w:rFonts w:ascii="Times New Roman" w:hAnsi="Times New Roman" w:cs="Times New Roman"/>
          <w:sz w:val="24"/>
        </w:rPr>
        <w:t>it’s</w:t>
      </w:r>
      <w:r w:rsidRPr="009A73C4">
        <w:rPr>
          <w:rFonts w:ascii="Times New Roman" w:hAnsi="Times New Roman" w:cs="Times New Roman"/>
          <w:sz w:val="24"/>
        </w:rPr>
        <w:t xml:space="preserve"> closed. A case may be closed at the time of creation by the </w:t>
      </w:r>
      <w:r w:rsidR="00FC640F">
        <w:rPr>
          <w:rFonts w:ascii="Times New Roman" w:hAnsi="Times New Roman" w:cs="Times New Roman"/>
          <w:sz w:val="24"/>
        </w:rPr>
        <w:t>Social workers</w:t>
      </w:r>
      <w:r w:rsidRPr="009A73C4">
        <w:rPr>
          <w:rFonts w:ascii="Times New Roman" w:hAnsi="Times New Roman" w:cs="Times New Roman"/>
          <w:sz w:val="24"/>
        </w:rPr>
        <w:t xml:space="preserve"> but sometimes it requires attention from a higher level of the user hierarchy.</w:t>
      </w:r>
    </w:p>
    <w:p w14:paraId="596DBAE9" w14:textId="2DA68F6B" w:rsidR="00683E88" w:rsidRPr="009A73C4" w:rsidRDefault="00B37191" w:rsidP="009A73C4">
      <w:pPr>
        <w:jc w:val="both"/>
        <w:rPr>
          <w:rFonts w:ascii="Times New Roman" w:hAnsi="Times New Roman" w:cs="Times New Roman"/>
          <w:sz w:val="24"/>
        </w:rPr>
      </w:pPr>
      <w:proofErr w:type="gramStart"/>
      <w:r w:rsidRPr="009A73C4">
        <w:rPr>
          <w:rFonts w:ascii="Times New Roman" w:hAnsi="Times New Roman" w:cs="Times New Roman"/>
          <w:sz w:val="24"/>
        </w:rPr>
        <w:t xml:space="preserve">A </w:t>
      </w:r>
      <w:r w:rsidR="00FC640F">
        <w:rPr>
          <w:rFonts w:ascii="Times New Roman" w:hAnsi="Times New Roman" w:cs="Times New Roman"/>
          <w:sz w:val="24"/>
        </w:rPr>
        <w:t>Social workers</w:t>
      </w:r>
      <w:proofErr w:type="gramEnd"/>
      <w:r w:rsidRPr="009A73C4">
        <w:rPr>
          <w:rFonts w:ascii="Times New Roman" w:hAnsi="Times New Roman" w:cs="Times New Roman"/>
          <w:sz w:val="24"/>
        </w:rPr>
        <w:t xml:space="preserve"> can escalate a case to a supervisor who in turn can escalate the case to a case manager, the case manager assigns cases to case workers who in most of the time are in the field.</w:t>
      </w:r>
    </w:p>
    <w:p w14:paraId="79A294C0" w14:textId="77777777" w:rsidR="00C53182" w:rsidRPr="009A73C4" w:rsidRDefault="00FC6347" w:rsidP="00FC6347">
      <w:pPr>
        <w:pStyle w:val="Heading2"/>
        <w:rPr>
          <w:rFonts w:ascii="Times New Roman" w:hAnsi="Times New Roman"/>
        </w:rPr>
      </w:pPr>
      <w:bookmarkStart w:id="31" w:name="_Toc86916491"/>
      <w:r w:rsidRPr="009A73C4">
        <w:rPr>
          <w:rFonts w:ascii="Times New Roman" w:hAnsi="Times New Roman"/>
        </w:rPr>
        <w:t>Reporting Module</w:t>
      </w:r>
      <w:bookmarkEnd w:id="31"/>
    </w:p>
    <w:p w14:paraId="6D317352" w14:textId="77777777" w:rsidR="00B24B94" w:rsidRPr="009A73C4" w:rsidRDefault="00F00549" w:rsidP="00412568">
      <w:pPr>
        <w:jc w:val="both"/>
        <w:rPr>
          <w:rFonts w:ascii="Times New Roman" w:hAnsi="Times New Roman" w:cs="Times New Roman"/>
          <w:sz w:val="24"/>
        </w:rPr>
      </w:pPr>
      <w:r w:rsidRPr="009A73C4">
        <w:rPr>
          <w:rFonts w:ascii="Times New Roman" w:hAnsi="Times New Roman" w:cs="Times New Roman"/>
          <w:sz w:val="24"/>
        </w:rPr>
        <w:t>All activities done on the case management system will result into reports which are used by the supe</w:t>
      </w:r>
      <w:r w:rsidR="007035E4" w:rsidRPr="009A73C4">
        <w:rPr>
          <w:rFonts w:ascii="Times New Roman" w:hAnsi="Times New Roman" w:cs="Times New Roman"/>
          <w:sz w:val="24"/>
        </w:rPr>
        <w:t>rvisors, management and others to</w:t>
      </w:r>
      <w:r w:rsidRPr="009A73C4">
        <w:rPr>
          <w:rFonts w:ascii="Times New Roman" w:hAnsi="Times New Roman" w:cs="Times New Roman"/>
          <w:sz w:val="24"/>
        </w:rPr>
        <w:t xml:space="preserve"> </w:t>
      </w:r>
      <w:r w:rsidR="007035E4" w:rsidRPr="009A73C4">
        <w:rPr>
          <w:rFonts w:ascii="Times New Roman" w:hAnsi="Times New Roman" w:cs="Times New Roman"/>
          <w:sz w:val="24"/>
        </w:rPr>
        <w:t xml:space="preserve">analyze </w:t>
      </w:r>
      <w:r w:rsidRPr="009A73C4">
        <w:rPr>
          <w:rFonts w:ascii="Times New Roman" w:hAnsi="Times New Roman" w:cs="Times New Roman"/>
          <w:sz w:val="24"/>
        </w:rPr>
        <w:t xml:space="preserve">the </w:t>
      </w:r>
      <w:r w:rsidR="00AE38C2" w:rsidRPr="009A73C4">
        <w:rPr>
          <w:rFonts w:ascii="Times New Roman" w:hAnsi="Times New Roman" w:cs="Times New Roman"/>
          <w:sz w:val="24"/>
        </w:rPr>
        <w:t>trends</w:t>
      </w:r>
      <w:r w:rsidRPr="009A73C4">
        <w:rPr>
          <w:rFonts w:ascii="Times New Roman" w:hAnsi="Times New Roman" w:cs="Times New Roman"/>
          <w:sz w:val="24"/>
        </w:rPr>
        <w:t xml:space="preserve"> and </w:t>
      </w:r>
      <w:r w:rsidR="00AE38C2" w:rsidRPr="009A73C4">
        <w:rPr>
          <w:rFonts w:ascii="Times New Roman" w:hAnsi="Times New Roman" w:cs="Times New Roman"/>
          <w:sz w:val="24"/>
        </w:rPr>
        <w:t xml:space="preserve">be </w:t>
      </w:r>
      <w:r w:rsidRPr="009A73C4">
        <w:rPr>
          <w:rFonts w:ascii="Times New Roman" w:hAnsi="Times New Roman" w:cs="Times New Roman"/>
          <w:sz w:val="24"/>
        </w:rPr>
        <w:t xml:space="preserve">proactive </w:t>
      </w:r>
      <w:r w:rsidR="00AE38C2" w:rsidRPr="009A73C4">
        <w:rPr>
          <w:rFonts w:ascii="Times New Roman" w:hAnsi="Times New Roman" w:cs="Times New Roman"/>
          <w:sz w:val="24"/>
        </w:rPr>
        <w:t xml:space="preserve">and take </w:t>
      </w:r>
      <w:r w:rsidRPr="009A73C4">
        <w:rPr>
          <w:rFonts w:ascii="Times New Roman" w:hAnsi="Times New Roman" w:cs="Times New Roman"/>
          <w:sz w:val="24"/>
        </w:rPr>
        <w:t xml:space="preserve">corrective measures </w:t>
      </w:r>
      <w:r w:rsidR="00AE38C2" w:rsidRPr="009A73C4">
        <w:rPr>
          <w:rFonts w:ascii="Times New Roman" w:hAnsi="Times New Roman" w:cs="Times New Roman"/>
          <w:sz w:val="24"/>
        </w:rPr>
        <w:t xml:space="preserve">to mitigate situations. </w:t>
      </w:r>
      <w:r w:rsidR="00950405" w:rsidRPr="009A73C4">
        <w:rPr>
          <w:rFonts w:ascii="Times New Roman" w:hAnsi="Times New Roman" w:cs="Times New Roman"/>
          <w:sz w:val="24"/>
        </w:rPr>
        <w:t>Both call and case reports shall have list and statistical (pivoted) reports.</w:t>
      </w:r>
    </w:p>
    <w:p w14:paraId="1D220E72" w14:textId="77777777" w:rsidR="002C0FFF" w:rsidRPr="009A73C4" w:rsidRDefault="00AE38C2" w:rsidP="00412568">
      <w:pPr>
        <w:jc w:val="both"/>
        <w:rPr>
          <w:rFonts w:ascii="Times New Roman" w:hAnsi="Times New Roman" w:cs="Times New Roman"/>
          <w:sz w:val="24"/>
        </w:rPr>
      </w:pPr>
      <w:r w:rsidRPr="009A73C4">
        <w:rPr>
          <w:rFonts w:ascii="Times New Roman" w:hAnsi="Times New Roman" w:cs="Times New Roman"/>
          <w:sz w:val="24"/>
        </w:rPr>
        <w:t xml:space="preserve">There shall be 2 main line of reports. </w:t>
      </w:r>
    </w:p>
    <w:p w14:paraId="3E90F66B" w14:textId="77777777" w:rsidR="002C0FFF" w:rsidRPr="009A73C4" w:rsidRDefault="002C0FFF" w:rsidP="00412568">
      <w:pPr>
        <w:pStyle w:val="ListParagraph"/>
        <w:numPr>
          <w:ilvl w:val="0"/>
          <w:numId w:val="24"/>
        </w:numPr>
        <w:jc w:val="both"/>
        <w:rPr>
          <w:rFonts w:ascii="Times New Roman" w:hAnsi="Times New Roman" w:cs="Times New Roman"/>
          <w:sz w:val="24"/>
        </w:rPr>
      </w:pPr>
      <w:r w:rsidRPr="009A73C4">
        <w:rPr>
          <w:rFonts w:ascii="Times New Roman" w:hAnsi="Times New Roman" w:cs="Times New Roman"/>
          <w:sz w:val="24"/>
        </w:rPr>
        <w:t>Case Management Report</w:t>
      </w:r>
      <w:r w:rsidR="004D06FA" w:rsidRPr="009A73C4">
        <w:rPr>
          <w:rFonts w:ascii="Times New Roman" w:hAnsi="Times New Roman" w:cs="Times New Roman"/>
          <w:sz w:val="24"/>
        </w:rPr>
        <w:t xml:space="preserve"> – reports regarding case management.</w:t>
      </w:r>
    </w:p>
    <w:p w14:paraId="5A4A39E4" w14:textId="77777777" w:rsidR="00AE38C2" w:rsidRPr="009A73C4" w:rsidRDefault="00C10C69" w:rsidP="00412568">
      <w:pPr>
        <w:pStyle w:val="ListParagraph"/>
        <w:numPr>
          <w:ilvl w:val="0"/>
          <w:numId w:val="24"/>
        </w:numPr>
        <w:jc w:val="both"/>
        <w:rPr>
          <w:rFonts w:ascii="Times New Roman" w:hAnsi="Times New Roman" w:cs="Times New Roman"/>
          <w:sz w:val="24"/>
        </w:rPr>
      </w:pPr>
      <w:r w:rsidRPr="009A73C4">
        <w:rPr>
          <w:rFonts w:ascii="Times New Roman" w:hAnsi="Times New Roman" w:cs="Times New Roman"/>
          <w:sz w:val="24"/>
        </w:rPr>
        <w:t>Call</w:t>
      </w:r>
      <w:r w:rsidR="00AE38C2" w:rsidRPr="009A73C4">
        <w:rPr>
          <w:rFonts w:ascii="Times New Roman" w:hAnsi="Times New Roman" w:cs="Times New Roman"/>
          <w:sz w:val="24"/>
        </w:rPr>
        <w:t xml:space="preserve"> Management Reports</w:t>
      </w:r>
      <w:r w:rsidR="004D06FA" w:rsidRPr="009A73C4">
        <w:rPr>
          <w:rFonts w:ascii="Times New Roman" w:hAnsi="Times New Roman" w:cs="Times New Roman"/>
          <w:sz w:val="24"/>
        </w:rPr>
        <w:t xml:space="preserve"> – reports pertai</w:t>
      </w:r>
      <w:r w:rsidR="00395AD8" w:rsidRPr="009A73C4">
        <w:rPr>
          <w:rFonts w:ascii="Times New Roman" w:hAnsi="Times New Roman" w:cs="Times New Roman"/>
          <w:sz w:val="24"/>
        </w:rPr>
        <w:t>ning calls.</w:t>
      </w:r>
    </w:p>
    <w:p w14:paraId="6C9BC38E" w14:textId="77777777" w:rsidR="00AB5583" w:rsidRPr="009A73C4" w:rsidRDefault="00AB5583" w:rsidP="0044319F">
      <w:pPr>
        <w:pStyle w:val="Heading3"/>
        <w:rPr>
          <w:rFonts w:ascii="Times New Roman" w:hAnsi="Times New Roman" w:cs="Times New Roman"/>
        </w:rPr>
      </w:pPr>
      <w:bookmarkStart w:id="32" w:name="_Toc86916492"/>
      <w:r w:rsidRPr="009A73C4">
        <w:rPr>
          <w:rFonts w:ascii="Times New Roman" w:hAnsi="Times New Roman" w:cs="Times New Roman"/>
        </w:rPr>
        <w:t>Pivot Reports</w:t>
      </w:r>
      <w:bookmarkEnd w:id="32"/>
      <w:r w:rsidRPr="009A73C4">
        <w:rPr>
          <w:rFonts w:ascii="Times New Roman" w:hAnsi="Times New Roman" w:cs="Times New Roman"/>
        </w:rPr>
        <w:t xml:space="preserve"> </w:t>
      </w:r>
    </w:p>
    <w:p w14:paraId="2EAA15B9" w14:textId="77777777" w:rsidR="00AB5583" w:rsidRPr="009A73C4" w:rsidRDefault="009F5B9F" w:rsidP="00B94920">
      <w:pPr>
        <w:jc w:val="both"/>
        <w:rPr>
          <w:rFonts w:ascii="Times New Roman" w:hAnsi="Times New Roman" w:cs="Times New Roman"/>
          <w:b/>
          <w:sz w:val="24"/>
        </w:rPr>
      </w:pPr>
      <w:r w:rsidRPr="009A73C4">
        <w:rPr>
          <w:rFonts w:ascii="Times New Roman" w:hAnsi="Times New Roman" w:cs="Times New Roman"/>
          <w:sz w:val="24"/>
        </w:rPr>
        <w:t>Pivot report refers to statistical description of the data captured generated by a system user based on select report fields. It presents fields on an X and Y axes form and filtered by date and/or date range.</w:t>
      </w:r>
    </w:p>
    <w:p w14:paraId="4E102CDA" w14:textId="77777777" w:rsidR="00AB5583" w:rsidRPr="009A73C4" w:rsidRDefault="00AB5583" w:rsidP="00B94920">
      <w:pPr>
        <w:jc w:val="both"/>
        <w:rPr>
          <w:rFonts w:ascii="Times New Roman" w:hAnsi="Times New Roman" w:cs="Times New Roman"/>
          <w:sz w:val="24"/>
        </w:rPr>
      </w:pPr>
      <w:r w:rsidRPr="009A73C4">
        <w:rPr>
          <w:rFonts w:ascii="Times New Roman" w:hAnsi="Times New Roman" w:cs="Times New Roman"/>
          <w:sz w:val="24"/>
        </w:rPr>
        <w:t xml:space="preserve">This gives a permeation &amp; combination of the type of reports required and the different data required. </w:t>
      </w:r>
      <w:r w:rsidR="0047568D" w:rsidRPr="009A73C4">
        <w:rPr>
          <w:rFonts w:ascii="Times New Roman" w:hAnsi="Times New Roman" w:cs="Times New Roman"/>
          <w:sz w:val="24"/>
        </w:rPr>
        <w:t>Additional fields can be provided for filtering the reports. This applies to both call and case reports.</w:t>
      </w:r>
    </w:p>
    <w:p w14:paraId="5D958E72" w14:textId="77777777" w:rsidR="00007A79" w:rsidRPr="009A73C4" w:rsidRDefault="00007A79" w:rsidP="00B94920">
      <w:pPr>
        <w:jc w:val="both"/>
        <w:rPr>
          <w:rFonts w:ascii="Times New Roman" w:hAnsi="Times New Roman" w:cs="Times New Roman"/>
          <w:sz w:val="24"/>
        </w:rPr>
      </w:pPr>
      <w:r w:rsidRPr="009A73C4">
        <w:rPr>
          <w:rFonts w:ascii="Times New Roman" w:hAnsi="Times New Roman" w:cs="Times New Roman"/>
          <w:sz w:val="24"/>
        </w:rPr>
        <w:t>The report should be printable or exportable to acceptable formats such as PDF or spreadsheet.</w:t>
      </w:r>
    </w:p>
    <w:p w14:paraId="4D8690CB" w14:textId="77777777" w:rsidR="0065444C" w:rsidRPr="009A73C4" w:rsidRDefault="0065444C" w:rsidP="00B94920">
      <w:pPr>
        <w:jc w:val="both"/>
        <w:rPr>
          <w:rFonts w:ascii="Times New Roman" w:hAnsi="Times New Roman" w:cs="Times New Roman"/>
          <w:sz w:val="24"/>
        </w:rPr>
      </w:pPr>
      <w:r w:rsidRPr="009A73C4">
        <w:rPr>
          <w:rFonts w:ascii="Times New Roman" w:hAnsi="Times New Roman" w:cs="Times New Roman"/>
          <w:sz w:val="24"/>
        </w:rPr>
        <w:t>The diagram below shows a sample pivot report page:</w:t>
      </w:r>
    </w:p>
    <w:p w14:paraId="3E6D8C5F" w14:textId="468E876E" w:rsidR="002335A3" w:rsidRDefault="008C0CB5" w:rsidP="002335A3">
      <w:pPr>
        <w:keepNext/>
        <w:jc w:val="both"/>
      </w:pPr>
      <w:r>
        <w:rPr>
          <w:noProof/>
          <w:lang w:val="en-GB" w:eastAsia="en-GB"/>
        </w:rPr>
        <w:drawing>
          <wp:inline distT="0" distB="0" distL="0" distR="0" wp14:anchorId="64EE54CF" wp14:editId="037D3607">
            <wp:extent cx="5943600" cy="199771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97710"/>
                    </a:xfrm>
                    <a:prstGeom prst="rect">
                      <a:avLst/>
                    </a:prstGeom>
                  </pic:spPr>
                </pic:pic>
              </a:graphicData>
            </a:graphic>
          </wp:inline>
        </w:drawing>
      </w:r>
    </w:p>
    <w:p w14:paraId="0BAEDD13" w14:textId="0345D378" w:rsidR="002335A3" w:rsidRPr="0047568D" w:rsidRDefault="002335A3" w:rsidP="002335A3">
      <w:pPr>
        <w:pStyle w:val="Caption"/>
        <w:jc w:val="both"/>
        <w:rPr>
          <w:rFonts w:ascii="Cambria" w:hAnsi="Cambria"/>
          <w:sz w:val="24"/>
        </w:rPr>
      </w:pPr>
      <w:bookmarkStart w:id="33" w:name="_Toc86058401"/>
      <w:r>
        <w:t xml:space="preserve">Figure </w:t>
      </w:r>
      <w:fldSimple w:instr=" SEQ Figure \* ARABIC ">
        <w:r w:rsidR="00E96496">
          <w:rPr>
            <w:noProof/>
          </w:rPr>
          <w:t>8</w:t>
        </w:r>
      </w:fldSimple>
      <w:r>
        <w:t>: Pivot Report</w:t>
      </w:r>
      <w:bookmarkEnd w:id="33"/>
    </w:p>
    <w:p w14:paraId="4E63DD18" w14:textId="77777777" w:rsidR="0025508F" w:rsidRDefault="0025508F" w:rsidP="00AB5583">
      <w:pPr>
        <w:rPr>
          <w:b/>
        </w:rPr>
      </w:pPr>
    </w:p>
    <w:p w14:paraId="6825CE96" w14:textId="77777777" w:rsidR="00AB5583" w:rsidRPr="009A73C4" w:rsidRDefault="0056756D" w:rsidP="0056756D">
      <w:pPr>
        <w:pStyle w:val="Heading3"/>
        <w:rPr>
          <w:rFonts w:ascii="Times New Roman" w:hAnsi="Times New Roman" w:cs="Times New Roman"/>
        </w:rPr>
      </w:pPr>
      <w:bookmarkStart w:id="34" w:name="_Toc86916493"/>
      <w:r w:rsidRPr="009A73C4">
        <w:rPr>
          <w:rFonts w:ascii="Times New Roman" w:hAnsi="Times New Roman" w:cs="Times New Roman"/>
        </w:rPr>
        <w:lastRenderedPageBreak/>
        <w:t>Comprehensive Reports</w:t>
      </w:r>
      <w:bookmarkEnd w:id="34"/>
    </w:p>
    <w:p w14:paraId="0D734DC7" w14:textId="77777777" w:rsidR="00AB5583" w:rsidRPr="009A73C4" w:rsidRDefault="00AB5583" w:rsidP="00BD148A">
      <w:pPr>
        <w:jc w:val="both"/>
        <w:rPr>
          <w:rFonts w:ascii="Times New Roman" w:hAnsi="Times New Roman" w:cs="Times New Roman"/>
          <w:sz w:val="24"/>
        </w:rPr>
      </w:pPr>
      <w:r w:rsidRPr="009A73C4">
        <w:rPr>
          <w:rFonts w:ascii="Times New Roman" w:hAnsi="Times New Roman" w:cs="Times New Roman"/>
          <w:sz w:val="24"/>
        </w:rPr>
        <w:t xml:space="preserve">These are the main types of </w:t>
      </w:r>
      <w:r w:rsidR="00BD148A" w:rsidRPr="009A73C4">
        <w:rPr>
          <w:rFonts w:ascii="Times New Roman" w:hAnsi="Times New Roman" w:cs="Times New Roman"/>
          <w:sz w:val="24"/>
        </w:rPr>
        <w:t xml:space="preserve">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1B7B7362" w14:textId="77777777" w:rsidR="00BD148A" w:rsidRPr="009A73C4" w:rsidRDefault="00BD148A" w:rsidP="00BD148A">
      <w:pPr>
        <w:jc w:val="both"/>
        <w:rPr>
          <w:rFonts w:ascii="Times New Roman" w:hAnsi="Times New Roman" w:cs="Times New Roman"/>
          <w:sz w:val="24"/>
        </w:rPr>
      </w:pPr>
      <w:r w:rsidRPr="009A73C4">
        <w:rPr>
          <w:rFonts w:ascii="Times New Roman" w:hAnsi="Times New Roman" w:cs="Times New Roman"/>
          <w:sz w:val="24"/>
        </w:rPr>
        <w:t>These reports include:</w:t>
      </w:r>
    </w:p>
    <w:p w14:paraId="6A0630E5"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Call Reports</w:t>
      </w:r>
    </w:p>
    <w:p w14:paraId="0A8EA72C"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Case Reports</w:t>
      </w:r>
    </w:p>
    <w:p w14:paraId="1DAFFEA1" w14:textId="69D8D6E8" w:rsidR="00AB5583" w:rsidRPr="009A73C4" w:rsidRDefault="00FC640F" w:rsidP="00BD148A">
      <w:pPr>
        <w:pStyle w:val="ListParagraph"/>
        <w:numPr>
          <w:ilvl w:val="0"/>
          <w:numId w:val="2"/>
        </w:numPr>
        <w:spacing w:after="200" w:line="276" w:lineRule="auto"/>
        <w:jc w:val="both"/>
        <w:rPr>
          <w:rFonts w:ascii="Times New Roman" w:eastAsia="Calibri" w:hAnsi="Times New Roman" w:cs="Times New Roman"/>
          <w:sz w:val="24"/>
        </w:rPr>
      </w:pPr>
      <w:r>
        <w:rPr>
          <w:rFonts w:ascii="Times New Roman" w:eastAsia="Calibri" w:hAnsi="Times New Roman" w:cs="Times New Roman"/>
          <w:sz w:val="24"/>
        </w:rPr>
        <w:t>Social workers</w:t>
      </w:r>
      <w:r w:rsidR="00AB5583" w:rsidRPr="009A73C4">
        <w:rPr>
          <w:rFonts w:ascii="Times New Roman" w:eastAsia="Calibri" w:hAnsi="Times New Roman" w:cs="Times New Roman"/>
          <w:sz w:val="24"/>
        </w:rPr>
        <w:t xml:space="preserve"> Reports</w:t>
      </w:r>
    </w:p>
    <w:p w14:paraId="03C83072" w14:textId="77777777" w:rsidR="00AB5583" w:rsidRPr="009A73C4" w:rsidRDefault="00AB5583" w:rsidP="00BD148A">
      <w:pPr>
        <w:pStyle w:val="ListParagraph"/>
        <w:numPr>
          <w:ilvl w:val="0"/>
          <w:numId w:val="2"/>
        </w:numPr>
        <w:spacing w:after="200" w:line="276" w:lineRule="auto"/>
        <w:jc w:val="both"/>
        <w:rPr>
          <w:rFonts w:ascii="Times New Roman" w:hAnsi="Times New Roman" w:cs="Times New Roman"/>
          <w:sz w:val="24"/>
        </w:rPr>
      </w:pPr>
      <w:r w:rsidRPr="009A73C4">
        <w:rPr>
          <w:rFonts w:ascii="Times New Roman" w:eastAsia="Calibri" w:hAnsi="Times New Roman" w:cs="Times New Roman"/>
          <w:sz w:val="24"/>
        </w:rPr>
        <w:t>Performance Reports</w:t>
      </w:r>
    </w:p>
    <w:p w14:paraId="31F7439B" w14:textId="77777777" w:rsidR="00AB5583" w:rsidRPr="009A73C4" w:rsidRDefault="00AB5583" w:rsidP="00AB5583">
      <w:pPr>
        <w:pStyle w:val="ListParagraph"/>
        <w:rPr>
          <w:rFonts w:ascii="Times New Roman" w:hAnsi="Times New Roman" w:cs="Times New Roman"/>
        </w:rPr>
      </w:pPr>
    </w:p>
    <w:p w14:paraId="75E96201" w14:textId="77777777" w:rsidR="00AB5583" w:rsidRPr="009A73C4" w:rsidRDefault="00AB5583" w:rsidP="00B94920">
      <w:pPr>
        <w:pStyle w:val="ListParagraph"/>
        <w:ind w:left="0"/>
        <w:jc w:val="both"/>
        <w:rPr>
          <w:rFonts w:ascii="Times New Roman" w:eastAsia="Calibri" w:hAnsi="Times New Roman" w:cs="Times New Roman"/>
          <w:sz w:val="24"/>
        </w:rPr>
      </w:pPr>
      <w:r w:rsidRPr="009A73C4">
        <w:rPr>
          <w:rFonts w:ascii="Times New Roman" w:eastAsia="Calibri" w:hAnsi="Times New Roman" w:cs="Times New Roman"/>
          <w:sz w:val="24"/>
        </w:rPr>
        <w:t xml:space="preserve">The comprehensive reports </w:t>
      </w:r>
      <w:r w:rsidR="00575AA6" w:rsidRPr="009A73C4">
        <w:rPr>
          <w:rFonts w:ascii="Times New Roman" w:eastAsia="Calibri" w:hAnsi="Times New Roman" w:cs="Times New Roman"/>
          <w:sz w:val="24"/>
        </w:rPr>
        <w:t>shall have export option to formats such as XLSX, CSV, XLS and PDF either for further analysis or presentation.</w:t>
      </w:r>
    </w:p>
    <w:p w14:paraId="1561B242" w14:textId="77777777" w:rsidR="002F43A1" w:rsidRPr="009A73C4" w:rsidRDefault="00320CBC" w:rsidP="00AD3628">
      <w:pPr>
        <w:pStyle w:val="Heading2"/>
        <w:rPr>
          <w:rFonts w:ascii="Times New Roman" w:hAnsi="Times New Roman"/>
        </w:rPr>
      </w:pPr>
      <w:bookmarkStart w:id="35" w:name="_Toc86916494"/>
      <w:r w:rsidRPr="009A73C4">
        <w:rPr>
          <w:rFonts w:ascii="Times New Roman" w:hAnsi="Times New Roman"/>
        </w:rPr>
        <w:t xml:space="preserve">Presence </w:t>
      </w:r>
      <w:r w:rsidR="002F43A1" w:rsidRPr="009A73C4">
        <w:rPr>
          <w:rFonts w:ascii="Times New Roman" w:hAnsi="Times New Roman"/>
        </w:rPr>
        <w:t>Status</w:t>
      </w:r>
      <w:bookmarkEnd w:id="35"/>
      <w:r w:rsidR="00E4060C" w:rsidRPr="009A73C4">
        <w:rPr>
          <w:rFonts w:ascii="Times New Roman" w:hAnsi="Times New Roman"/>
        </w:rPr>
        <w:t xml:space="preserve"> </w:t>
      </w:r>
    </w:p>
    <w:p w14:paraId="6000450C" w14:textId="77777777" w:rsidR="008358DD" w:rsidRPr="00EE7A07" w:rsidRDefault="002F43A1" w:rsidP="002F43A1">
      <w:pPr>
        <w:rPr>
          <w:rFonts w:ascii="Times New Roman" w:hAnsi="Times New Roman" w:cs="Times New Roman"/>
          <w:sz w:val="24"/>
          <w:szCs w:val="24"/>
        </w:rPr>
      </w:pPr>
      <w:r w:rsidRPr="00EE7A07">
        <w:rPr>
          <w:rFonts w:ascii="Times New Roman" w:hAnsi="Times New Roman" w:cs="Times New Roman"/>
          <w:sz w:val="24"/>
          <w:szCs w:val="24"/>
        </w:rPr>
        <w:t xml:space="preserve">This feature will show the supervisor </w:t>
      </w:r>
      <w:r w:rsidR="00D34DCF" w:rsidRPr="00EE7A07">
        <w:rPr>
          <w:rFonts w:ascii="Times New Roman" w:hAnsi="Times New Roman" w:cs="Times New Roman"/>
          <w:sz w:val="24"/>
          <w:szCs w:val="24"/>
        </w:rPr>
        <w:t>the status of all system user</w:t>
      </w:r>
      <w:r w:rsidR="00AD3628" w:rsidRPr="00EE7A07">
        <w:rPr>
          <w:rFonts w:ascii="Times New Roman" w:hAnsi="Times New Roman" w:cs="Times New Roman"/>
          <w:sz w:val="24"/>
          <w:szCs w:val="24"/>
        </w:rPr>
        <w:t>s and activities been engaged in. It shows the user status within the system and both login &amp; queue status where applicable.</w:t>
      </w:r>
    </w:p>
    <w:p w14:paraId="0565CA9C" w14:textId="77777777" w:rsidR="002F7C9F" w:rsidRPr="00EE7A07" w:rsidRDefault="00204C23" w:rsidP="002F7C9F">
      <w:pPr>
        <w:rPr>
          <w:rFonts w:ascii="Times New Roman" w:hAnsi="Times New Roman" w:cs="Times New Roman"/>
          <w:sz w:val="24"/>
          <w:szCs w:val="24"/>
        </w:rPr>
      </w:pPr>
      <w:r w:rsidRPr="00EE7A07">
        <w:rPr>
          <w:rFonts w:ascii="Times New Roman" w:hAnsi="Times New Roman" w:cs="Times New Roman"/>
          <w:sz w:val="24"/>
          <w:szCs w:val="24"/>
        </w:rPr>
        <w:t>This also shows the number of users per particular queue status as follows:</w:t>
      </w:r>
    </w:p>
    <w:p w14:paraId="2D1A6FB5" w14:textId="3EB976B8"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FC640F">
        <w:rPr>
          <w:rFonts w:ascii="Times New Roman" w:hAnsi="Times New Roman" w:cs="Times New Roman"/>
          <w:sz w:val="24"/>
          <w:szCs w:val="24"/>
        </w:rPr>
        <w:t xml:space="preserve">Social </w:t>
      </w:r>
      <w:proofErr w:type="gramStart"/>
      <w:r w:rsidR="00FC640F">
        <w:rPr>
          <w:rFonts w:ascii="Times New Roman" w:hAnsi="Times New Roman" w:cs="Times New Roman"/>
          <w:sz w:val="24"/>
          <w:szCs w:val="24"/>
        </w:rPr>
        <w:t>workers</w:t>
      </w:r>
      <w:proofErr w:type="gramEnd"/>
      <w:r w:rsidRPr="00EE7A07">
        <w:rPr>
          <w:rFonts w:ascii="Times New Roman" w:hAnsi="Times New Roman" w:cs="Times New Roman"/>
          <w:sz w:val="24"/>
          <w:szCs w:val="24"/>
        </w:rPr>
        <w:t xml:space="preserve"> Logged into the queue</w:t>
      </w:r>
    </w:p>
    <w:p w14:paraId="6A3C2C99" w14:textId="6C0C5505"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FC640F">
        <w:rPr>
          <w:rFonts w:ascii="Times New Roman" w:hAnsi="Times New Roman" w:cs="Times New Roman"/>
          <w:sz w:val="24"/>
          <w:szCs w:val="24"/>
        </w:rPr>
        <w:t>Social workers</w:t>
      </w:r>
      <w:r w:rsidRPr="00EE7A07">
        <w:rPr>
          <w:rFonts w:ascii="Times New Roman" w:hAnsi="Times New Roman" w:cs="Times New Roman"/>
          <w:sz w:val="24"/>
          <w:szCs w:val="24"/>
        </w:rPr>
        <w:t xml:space="preserve"> available</w:t>
      </w:r>
    </w:p>
    <w:p w14:paraId="2187CC1D" w14:textId="30269B66"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207B4F">
        <w:rPr>
          <w:rFonts w:ascii="Times New Roman" w:hAnsi="Times New Roman" w:cs="Times New Roman"/>
          <w:sz w:val="24"/>
          <w:szCs w:val="24"/>
        </w:rPr>
        <w:t>Social workers</w:t>
      </w:r>
      <w:r w:rsidRPr="00EE7A07">
        <w:rPr>
          <w:rFonts w:ascii="Times New Roman" w:hAnsi="Times New Roman" w:cs="Times New Roman"/>
          <w:sz w:val="24"/>
          <w:szCs w:val="24"/>
        </w:rPr>
        <w:t xml:space="preserve"> busy on activities</w:t>
      </w:r>
    </w:p>
    <w:p w14:paraId="71AE48E7" w14:textId="54247830"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207B4F">
        <w:rPr>
          <w:rFonts w:ascii="Times New Roman" w:hAnsi="Times New Roman" w:cs="Times New Roman"/>
          <w:sz w:val="24"/>
          <w:szCs w:val="24"/>
        </w:rPr>
        <w:t>Social workers</w:t>
      </w:r>
      <w:r w:rsidRPr="00EE7A07">
        <w:rPr>
          <w:rFonts w:ascii="Times New Roman" w:hAnsi="Times New Roman" w:cs="Times New Roman"/>
          <w:sz w:val="24"/>
          <w:szCs w:val="24"/>
        </w:rPr>
        <w:t xml:space="preserve"> on Break or Training</w:t>
      </w:r>
    </w:p>
    <w:p w14:paraId="462FB3FD" w14:textId="1623A501" w:rsidR="002F48A6" w:rsidRPr="00EE7A07" w:rsidRDefault="002F7C9F" w:rsidP="0026046E">
      <w:pPr>
        <w:pStyle w:val="ListParagraph"/>
        <w:numPr>
          <w:ilvl w:val="0"/>
          <w:numId w:val="5"/>
        </w:numPr>
        <w:rPr>
          <w:rFonts w:ascii="Times New Roman" w:hAnsi="Times New Roman" w:cs="Times New Roman"/>
          <w:i/>
          <w:sz w:val="24"/>
          <w:szCs w:val="24"/>
        </w:rPr>
      </w:pPr>
      <w:r w:rsidRPr="00EE7A07">
        <w:rPr>
          <w:rFonts w:ascii="Times New Roman" w:hAnsi="Times New Roman" w:cs="Times New Roman"/>
          <w:sz w:val="24"/>
          <w:szCs w:val="24"/>
        </w:rPr>
        <w:t xml:space="preserve">Nos of </w:t>
      </w:r>
      <w:r w:rsidR="00207B4F">
        <w:rPr>
          <w:rFonts w:ascii="Times New Roman" w:hAnsi="Times New Roman" w:cs="Times New Roman"/>
          <w:sz w:val="24"/>
          <w:szCs w:val="24"/>
        </w:rPr>
        <w:t xml:space="preserve">Social </w:t>
      </w:r>
      <w:proofErr w:type="gramStart"/>
      <w:r w:rsidR="00207B4F">
        <w:rPr>
          <w:rFonts w:ascii="Times New Roman" w:hAnsi="Times New Roman" w:cs="Times New Roman"/>
          <w:sz w:val="24"/>
          <w:szCs w:val="24"/>
        </w:rPr>
        <w:t>workers</w:t>
      </w:r>
      <w:proofErr w:type="gramEnd"/>
      <w:r w:rsidRPr="00EE7A07">
        <w:rPr>
          <w:rFonts w:ascii="Times New Roman" w:hAnsi="Times New Roman" w:cs="Times New Roman"/>
          <w:sz w:val="24"/>
          <w:szCs w:val="24"/>
        </w:rPr>
        <w:t xml:space="preserve"> Offline</w:t>
      </w:r>
    </w:p>
    <w:p w14:paraId="2F18C44F" w14:textId="77777777" w:rsidR="008521D0" w:rsidRPr="009A73C4" w:rsidRDefault="004F35DB" w:rsidP="002851A0">
      <w:pPr>
        <w:jc w:val="both"/>
        <w:rPr>
          <w:rFonts w:ascii="Times New Roman" w:hAnsi="Times New Roman" w:cs="Times New Roman"/>
          <w:sz w:val="24"/>
        </w:rPr>
      </w:pPr>
      <w:r w:rsidRPr="00EE7A07">
        <w:rPr>
          <w:rFonts w:ascii="Times New Roman" w:hAnsi="Times New Roman" w:cs="Times New Roman"/>
          <w:sz w:val="24"/>
          <w:szCs w:val="24"/>
        </w:rPr>
        <w:t>The diagram below shows a sample page for user presence</w:t>
      </w:r>
      <w:r w:rsidRPr="009A73C4">
        <w:rPr>
          <w:rFonts w:ascii="Times New Roman" w:hAnsi="Times New Roman" w:cs="Times New Roman"/>
          <w:sz w:val="24"/>
        </w:rPr>
        <w:t>:</w:t>
      </w:r>
    </w:p>
    <w:p w14:paraId="642FC48B" w14:textId="4BCB1F09" w:rsidR="00210A40" w:rsidRDefault="008C0CB5" w:rsidP="00210A40">
      <w:pPr>
        <w:keepNext/>
      </w:pPr>
      <w:r>
        <w:rPr>
          <w:noProof/>
          <w:lang w:val="en-GB" w:eastAsia="en-GB"/>
        </w:rPr>
        <w:drawing>
          <wp:inline distT="0" distB="0" distL="0" distR="0" wp14:anchorId="4A727B6E" wp14:editId="3D67BAC2">
            <wp:extent cx="5943600" cy="271780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17800"/>
                    </a:xfrm>
                    <a:prstGeom prst="rect">
                      <a:avLst/>
                    </a:prstGeom>
                  </pic:spPr>
                </pic:pic>
              </a:graphicData>
            </a:graphic>
          </wp:inline>
        </w:drawing>
      </w:r>
    </w:p>
    <w:p w14:paraId="1793EB08" w14:textId="1DF5BC4A" w:rsidR="008521D0" w:rsidRPr="00210A40" w:rsidRDefault="00210A40" w:rsidP="00210A40">
      <w:pPr>
        <w:pStyle w:val="Caption"/>
        <w:rPr>
          <w:sz w:val="24"/>
        </w:rPr>
        <w:sectPr w:rsidR="008521D0" w:rsidRPr="00210A40" w:rsidSect="00616061">
          <w:pgSz w:w="12240" w:h="15840"/>
          <w:pgMar w:top="1440" w:right="1440" w:bottom="1440" w:left="1440" w:header="720" w:footer="720" w:gutter="0"/>
          <w:cols w:space="720"/>
          <w:titlePg/>
          <w:docGrid w:linePitch="360"/>
        </w:sectPr>
      </w:pPr>
      <w:bookmarkStart w:id="36" w:name="_Toc86058402"/>
      <w:r>
        <w:t xml:space="preserve">Figure </w:t>
      </w:r>
      <w:fldSimple w:instr=" SEQ Figure \* ARABIC ">
        <w:r w:rsidR="00E96496">
          <w:rPr>
            <w:noProof/>
          </w:rPr>
          <w:t>9</w:t>
        </w:r>
      </w:fldSimple>
      <w:r>
        <w:t>: User Presence Page</w:t>
      </w:r>
      <w:bookmarkEnd w:id="36"/>
    </w:p>
    <w:p w14:paraId="20AC3FEA" w14:textId="7C6B3AE0" w:rsidR="004E5387" w:rsidRPr="009A73C4" w:rsidRDefault="00FB4931" w:rsidP="002F48A6">
      <w:pPr>
        <w:pStyle w:val="Heading1"/>
        <w:rPr>
          <w:rFonts w:ascii="Times New Roman" w:eastAsiaTheme="minorHAnsi" w:hAnsi="Times New Roman" w:cs="Times New Roman"/>
        </w:rPr>
      </w:pPr>
      <w:bookmarkStart w:id="37" w:name="_Toc86916495"/>
      <w:r w:rsidRPr="009A73C4">
        <w:rPr>
          <w:rFonts w:ascii="Times New Roman" w:eastAsiaTheme="minorHAnsi" w:hAnsi="Times New Roman" w:cs="Times New Roman"/>
        </w:rPr>
        <w:lastRenderedPageBreak/>
        <w:t>Approval Form</w:t>
      </w:r>
      <w:bookmarkEnd w:id="37"/>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0"/>
        <w:gridCol w:w="5025"/>
      </w:tblGrid>
      <w:tr w:rsidR="00F472AD" w:rsidRPr="002D6CDD" w14:paraId="3582E8FD" w14:textId="77777777" w:rsidTr="00CD67DD">
        <w:trPr>
          <w:trHeight w:val="815"/>
        </w:trPr>
        <w:tc>
          <w:tcPr>
            <w:tcW w:w="9535" w:type="dxa"/>
            <w:gridSpan w:val="2"/>
          </w:tcPr>
          <w:p w14:paraId="1F85649B" w14:textId="77777777" w:rsidR="00F472AD" w:rsidRPr="002D6CDD" w:rsidRDefault="00F472AD" w:rsidP="009A73C4">
            <w:pPr>
              <w:spacing w:after="0" w:line="240" w:lineRule="auto"/>
              <w:rPr>
                <w:rFonts w:ascii="Times New Roman" w:hAnsi="Times New Roman" w:cs="Times New Roman"/>
              </w:rPr>
            </w:pPr>
          </w:p>
          <w:p w14:paraId="5B714036" w14:textId="77777777" w:rsidR="00F472AD" w:rsidRPr="002D6CDD" w:rsidRDefault="00F472AD" w:rsidP="009A73C4">
            <w:pPr>
              <w:spacing w:after="0" w:line="240" w:lineRule="auto"/>
              <w:rPr>
                <w:rFonts w:ascii="Times New Roman" w:hAnsi="Times New Roman" w:cs="Times New Roman"/>
              </w:rPr>
            </w:pPr>
            <w:r w:rsidRPr="002D6CDD">
              <w:rPr>
                <w:rFonts w:ascii="Times New Roman" w:hAnsi="Times New Roman" w:cs="Times New Roman"/>
              </w:rPr>
              <w:t>By signing this document, I acknowledge that I have received stated deliverables to the agreed quality levels.</w:t>
            </w:r>
          </w:p>
          <w:p w14:paraId="22B93069" w14:textId="77777777" w:rsidR="00F472AD" w:rsidRPr="002D6CDD" w:rsidRDefault="00F472AD" w:rsidP="009A73C4">
            <w:pPr>
              <w:spacing w:after="0" w:line="240" w:lineRule="auto"/>
              <w:rPr>
                <w:rFonts w:ascii="Times New Roman" w:hAnsi="Times New Roman" w:cs="Times New Roman"/>
                <w:b/>
              </w:rPr>
            </w:pPr>
          </w:p>
        </w:tc>
      </w:tr>
      <w:tr w:rsidR="00F472AD" w:rsidRPr="002D6CDD" w14:paraId="294F7720" w14:textId="77777777" w:rsidTr="00CD67DD">
        <w:trPr>
          <w:trHeight w:val="938"/>
        </w:trPr>
        <w:tc>
          <w:tcPr>
            <w:tcW w:w="4510" w:type="dxa"/>
            <w:vMerge w:val="restart"/>
          </w:tcPr>
          <w:p w14:paraId="7A30F844" w14:textId="77777777" w:rsidR="00F472AD" w:rsidRPr="002D6CDD" w:rsidRDefault="00F472AD" w:rsidP="009A73C4">
            <w:pPr>
              <w:spacing w:after="0" w:line="240" w:lineRule="auto"/>
              <w:rPr>
                <w:rFonts w:ascii="Times New Roman" w:hAnsi="Times New Roman" w:cs="Times New Roman"/>
                <w:b/>
                <w:highlight w:val="yellow"/>
              </w:rPr>
            </w:pPr>
          </w:p>
          <w:p w14:paraId="174B3E4B" w14:textId="0DA77B58"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25" w:type="dxa"/>
          </w:tcPr>
          <w:p w14:paraId="3CA18DF3" w14:textId="77777777" w:rsidR="00F472AD" w:rsidRPr="002D6CDD" w:rsidRDefault="00F472AD" w:rsidP="009A73C4">
            <w:pPr>
              <w:spacing w:after="0" w:line="240" w:lineRule="auto"/>
              <w:rPr>
                <w:rFonts w:ascii="Times New Roman" w:hAnsi="Times New Roman" w:cs="Times New Roman"/>
                <w:b/>
              </w:rPr>
            </w:pPr>
          </w:p>
          <w:p w14:paraId="1CCF80CA"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14:paraId="5F8C933B" w14:textId="77777777" w:rsidR="00F472AD" w:rsidRPr="002D6CDD" w:rsidRDefault="00F472AD" w:rsidP="009A73C4">
            <w:pPr>
              <w:spacing w:after="0" w:line="240" w:lineRule="auto"/>
              <w:rPr>
                <w:rFonts w:ascii="Times New Roman" w:hAnsi="Times New Roman" w:cs="Times New Roman"/>
                <w:b/>
              </w:rPr>
            </w:pPr>
          </w:p>
          <w:p w14:paraId="2EF93413"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F472AD" w:rsidRPr="002D6CDD" w14:paraId="7991CC3F" w14:textId="77777777" w:rsidTr="00CD67DD">
        <w:trPr>
          <w:trHeight w:val="512"/>
        </w:trPr>
        <w:tc>
          <w:tcPr>
            <w:tcW w:w="4510" w:type="dxa"/>
            <w:vMerge/>
          </w:tcPr>
          <w:p w14:paraId="6899BF45" w14:textId="77777777" w:rsidR="00F472AD" w:rsidRPr="002D6CDD" w:rsidRDefault="00F472AD" w:rsidP="009A73C4">
            <w:pPr>
              <w:spacing w:after="0" w:line="240" w:lineRule="auto"/>
              <w:rPr>
                <w:rFonts w:ascii="Times New Roman" w:hAnsi="Times New Roman" w:cs="Times New Roman"/>
                <w:b/>
              </w:rPr>
            </w:pPr>
          </w:p>
        </w:tc>
        <w:tc>
          <w:tcPr>
            <w:tcW w:w="5025" w:type="dxa"/>
          </w:tcPr>
          <w:p w14:paraId="6D4BA031"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Date:  </w:t>
            </w:r>
          </w:p>
          <w:p w14:paraId="094D67BF" w14:textId="77777777" w:rsidR="00F472AD" w:rsidRPr="002D6CDD" w:rsidRDefault="00F472AD" w:rsidP="009A73C4">
            <w:pPr>
              <w:spacing w:after="0" w:line="240" w:lineRule="auto"/>
              <w:rPr>
                <w:rFonts w:ascii="Times New Roman" w:hAnsi="Times New Roman" w:cs="Times New Roman"/>
                <w:b/>
              </w:rPr>
            </w:pPr>
          </w:p>
        </w:tc>
      </w:tr>
      <w:tr w:rsidR="00F472AD" w:rsidRPr="002D6CDD" w14:paraId="29811C4F" w14:textId="77777777" w:rsidTr="00CD67DD">
        <w:trPr>
          <w:trHeight w:val="342"/>
        </w:trPr>
        <w:tc>
          <w:tcPr>
            <w:tcW w:w="4510" w:type="dxa"/>
            <w:vMerge w:val="restart"/>
          </w:tcPr>
          <w:p w14:paraId="69558020" w14:textId="77777777" w:rsidR="00F472AD" w:rsidRPr="002D6CDD" w:rsidRDefault="00F472AD" w:rsidP="009A73C4">
            <w:pPr>
              <w:spacing w:after="0" w:line="240" w:lineRule="auto"/>
              <w:rPr>
                <w:rFonts w:ascii="Times New Roman" w:hAnsi="Times New Roman" w:cs="Times New Roman"/>
                <w:b/>
              </w:rPr>
            </w:pPr>
          </w:p>
          <w:p w14:paraId="11F4EF39" w14:textId="77777777" w:rsidR="00F472AD" w:rsidRPr="002D6CDD" w:rsidRDefault="00F472AD" w:rsidP="008E309E">
            <w:pPr>
              <w:spacing w:after="0" w:line="240" w:lineRule="auto"/>
              <w:rPr>
                <w:rFonts w:ascii="Times New Roman" w:hAnsi="Times New Roman" w:cs="Times New Roman"/>
              </w:rPr>
            </w:pPr>
          </w:p>
        </w:tc>
        <w:tc>
          <w:tcPr>
            <w:tcW w:w="5025" w:type="dxa"/>
          </w:tcPr>
          <w:p w14:paraId="7C8A2AA8" w14:textId="77777777" w:rsidR="00F472AD" w:rsidRPr="002D6CDD" w:rsidRDefault="00F472AD" w:rsidP="009A73C4">
            <w:pPr>
              <w:spacing w:after="0" w:line="240" w:lineRule="auto"/>
              <w:rPr>
                <w:rFonts w:ascii="Times New Roman" w:hAnsi="Times New Roman" w:cs="Times New Roman"/>
                <w:b/>
              </w:rPr>
            </w:pPr>
          </w:p>
          <w:p w14:paraId="5B935DC6"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Signature:</w:t>
            </w:r>
          </w:p>
          <w:p w14:paraId="3F8160C0" w14:textId="77777777" w:rsidR="00F472AD" w:rsidRPr="002D6CDD" w:rsidRDefault="00F472AD" w:rsidP="009A73C4">
            <w:pPr>
              <w:spacing w:after="0" w:line="240" w:lineRule="auto"/>
              <w:rPr>
                <w:rFonts w:ascii="Times New Roman" w:hAnsi="Times New Roman" w:cs="Times New Roman"/>
                <w:b/>
              </w:rPr>
            </w:pPr>
          </w:p>
          <w:p w14:paraId="61698E33" w14:textId="77777777" w:rsidR="00F472AD" w:rsidRPr="002D6CDD" w:rsidRDefault="00F472AD" w:rsidP="009A73C4">
            <w:pPr>
              <w:spacing w:after="0" w:line="240" w:lineRule="auto"/>
              <w:rPr>
                <w:rFonts w:ascii="Times New Roman" w:hAnsi="Times New Roman" w:cs="Times New Roman"/>
                <w:b/>
              </w:rPr>
            </w:pPr>
          </w:p>
        </w:tc>
      </w:tr>
      <w:tr w:rsidR="00F472AD" w:rsidRPr="002D6CDD" w14:paraId="3B40EE8E" w14:textId="77777777" w:rsidTr="00CD67DD">
        <w:trPr>
          <w:trHeight w:val="328"/>
        </w:trPr>
        <w:tc>
          <w:tcPr>
            <w:tcW w:w="4510" w:type="dxa"/>
            <w:vMerge/>
          </w:tcPr>
          <w:p w14:paraId="5927DE1C" w14:textId="77777777" w:rsidR="00F472AD" w:rsidRPr="002D6CDD" w:rsidRDefault="00F472AD" w:rsidP="009A73C4">
            <w:pPr>
              <w:spacing w:after="0" w:line="240" w:lineRule="auto"/>
              <w:rPr>
                <w:rFonts w:ascii="Times New Roman" w:hAnsi="Times New Roman" w:cs="Times New Roman"/>
                <w:b/>
              </w:rPr>
            </w:pPr>
          </w:p>
        </w:tc>
        <w:tc>
          <w:tcPr>
            <w:tcW w:w="5025" w:type="dxa"/>
          </w:tcPr>
          <w:p w14:paraId="6980C916"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Date:</w:t>
            </w:r>
          </w:p>
          <w:p w14:paraId="0CAF46EF" w14:textId="77777777" w:rsidR="00F472AD" w:rsidRPr="002D6CDD" w:rsidRDefault="00F472AD" w:rsidP="009A73C4">
            <w:pPr>
              <w:spacing w:after="0" w:line="240" w:lineRule="auto"/>
              <w:rPr>
                <w:rFonts w:ascii="Times New Roman" w:hAnsi="Times New Roman" w:cs="Times New Roman"/>
                <w:b/>
              </w:rPr>
            </w:pPr>
          </w:p>
        </w:tc>
      </w:tr>
      <w:tr w:rsidR="00F472AD" w:rsidRPr="002D6CDD" w14:paraId="73D92C3E" w14:textId="77777777" w:rsidTr="00CD67DD">
        <w:trPr>
          <w:trHeight w:val="328"/>
        </w:trPr>
        <w:tc>
          <w:tcPr>
            <w:tcW w:w="4510" w:type="dxa"/>
          </w:tcPr>
          <w:p w14:paraId="7E8D0A1C" w14:textId="0C536B38"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25" w:type="dxa"/>
          </w:tcPr>
          <w:p w14:paraId="03C9C0F9" w14:textId="77777777" w:rsidR="00F472AD" w:rsidRPr="002D6CDD" w:rsidRDefault="00F472AD" w:rsidP="009A73C4">
            <w:pPr>
              <w:spacing w:after="0" w:line="240" w:lineRule="auto"/>
              <w:rPr>
                <w:rFonts w:ascii="Times New Roman" w:hAnsi="Times New Roman" w:cs="Times New Roman"/>
                <w:b/>
              </w:rPr>
            </w:pPr>
          </w:p>
          <w:p w14:paraId="6DFCBA0A"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14:paraId="137A0A92" w14:textId="77777777" w:rsidR="00F472AD" w:rsidRPr="002D6CDD" w:rsidRDefault="00F472AD" w:rsidP="009A73C4">
            <w:pPr>
              <w:spacing w:after="0" w:line="240" w:lineRule="auto"/>
              <w:rPr>
                <w:rFonts w:ascii="Times New Roman" w:hAnsi="Times New Roman" w:cs="Times New Roman"/>
                <w:b/>
              </w:rPr>
            </w:pPr>
          </w:p>
          <w:p w14:paraId="4BF43D1C"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F472AD" w:rsidRPr="002D6CDD" w14:paraId="69A3A6BC" w14:textId="77777777" w:rsidTr="00CD67DD">
        <w:trPr>
          <w:trHeight w:val="328"/>
        </w:trPr>
        <w:tc>
          <w:tcPr>
            <w:tcW w:w="4510" w:type="dxa"/>
          </w:tcPr>
          <w:p w14:paraId="6D8334E4" w14:textId="77777777" w:rsidR="00F472AD" w:rsidRPr="002D6CDD" w:rsidRDefault="00F472AD" w:rsidP="009A73C4">
            <w:pPr>
              <w:spacing w:after="0" w:line="240" w:lineRule="auto"/>
              <w:rPr>
                <w:rFonts w:ascii="Times New Roman" w:hAnsi="Times New Roman" w:cs="Times New Roman"/>
                <w:b/>
              </w:rPr>
            </w:pPr>
          </w:p>
        </w:tc>
        <w:tc>
          <w:tcPr>
            <w:tcW w:w="5025" w:type="dxa"/>
          </w:tcPr>
          <w:p w14:paraId="5D90FE18"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Date:  </w:t>
            </w:r>
          </w:p>
          <w:p w14:paraId="1E70D4E2" w14:textId="77777777" w:rsidR="00F472AD" w:rsidRPr="002D6CDD" w:rsidRDefault="00F472AD" w:rsidP="009A73C4">
            <w:pPr>
              <w:spacing w:after="0" w:line="240" w:lineRule="auto"/>
              <w:rPr>
                <w:rFonts w:ascii="Times New Roman" w:hAnsi="Times New Roman" w:cs="Times New Roman"/>
                <w:b/>
              </w:rPr>
            </w:pPr>
          </w:p>
        </w:tc>
      </w:tr>
    </w:tbl>
    <w:p w14:paraId="09B88C29" w14:textId="77777777" w:rsidR="006B20B9" w:rsidRPr="006B20B9" w:rsidRDefault="006B20B9" w:rsidP="006B20B9"/>
    <w:sectPr w:rsidR="006B20B9" w:rsidRPr="006B20B9" w:rsidSect="00CD67DD">
      <w:pgSz w:w="11906" w:h="16838" w:code="9"/>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D39FD" w16cid:durableId="252BB7A0"/>
  <w16cid:commentId w16cid:paraId="6B7B1773" w16cid:durableId="252BB7A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94984" w14:textId="77777777" w:rsidR="00F875A2" w:rsidRDefault="00F875A2" w:rsidP="00C6143A">
      <w:pPr>
        <w:spacing w:after="0" w:line="240" w:lineRule="auto"/>
      </w:pPr>
      <w:r>
        <w:separator/>
      </w:r>
    </w:p>
  </w:endnote>
  <w:endnote w:type="continuationSeparator" w:id="0">
    <w:p w14:paraId="6AA1933E" w14:textId="77777777" w:rsidR="00F875A2" w:rsidRDefault="00F875A2" w:rsidP="00C6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04CA1" w14:textId="77777777" w:rsidR="00E56B6B" w:rsidRDefault="00E56B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477686"/>
      <w:docPartObj>
        <w:docPartGallery w:val="Page Numbers (Bottom of Page)"/>
        <w:docPartUnique/>
      </w:docPartObj>
    </w:sdtPr>
    <w:sdtEndPr>
      <w:rPr>
        <w:noProof/>
      </w:rPr>
    </w:sdtEndPr>
    <w:sdtContent>
      <w:p w14:paraId="1C61DAD3" w14:textId="1CA4E2B4" w:rsidR="00E45449" w:rsidRDefault="00622DED">
        <w:pPr>
          <w:pStyle w:val="Footer"/>
          <w:jc w:val="right"/>
        </w:pPr>
        <w:r>
          <w:rPr>
            <w:noProof/>
            <w:lang w:val="en-GB" w:eastAsia="en-GB"/>
          </w:rPr>
          <mc:AlternateContent>
            <mc:Choice Requires="wps">
              <w:drawing>
                <wp:anchor distT="0" distB="0" distL="114300" distR="114300" simplePos="0" relativeHeight="251661312" behindDoc="0" locked="0" layoutInCell="1" allowOverlap="1" wp14:anchorId="5C4A6880" wp14:editId="1160168C">
                  <wp:simplePos x="0" y="0"/>
                  <wp:positionH relativeFrom="margin">
                    <wp:align>left</wp:align>
                  </wp:positionH>
                  <wp:positionV relativeFrom="paragraph">
                    <wp:posOffset>12700</wp:posOffset>
                  </wp:positionV>
                  <wp:extent cx="3609975" cy="4000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09975" cy="400050"/>
                          </a:xfrm>
                          <a:prstGeom prst="rect">
                            <a:avLst/>
                          </a:prstGeom>
                          <a:noFill/>
                          <a:ln w="6350">
                            <a:noFill/>
                          </a:ln>
                        </wps:spPr>
                        <wps:txbx>
                          <w:txbxContent>
                            <w:p w14:paraId="1471E904" w14:textId="3DC2979F" w:rsidR="00E45449" w:rsidRPr="009C3E86" w:rsidRDefault="00E45449" w:rsidP="00757F43">
                              <w:pPr>
                                <w:pStyle w:val="Footer"/>
                                <w:tabs>
                                  <w:tab w:val="left" w:pos="1639"/>
                                </w:tabs>
                              </w:pPr>
                              <w:r>
                                <w:t>Child Helpline System Functional Requirement Document</w:t>
                              </w:r>
                            </w:p>
                            <w:p w14:paraId="2FEAAD30" w14:textId="77777777" w:rsidR="00E45449" w:rsidRDefault="00E45449" w:rsidP="00757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A6880" id="_x0000_t202" coordsize="21600,21600" o:spt="202" path="m,l,21600r21600,l21600,xe">
                  <v:stroke joinstyle="miter"/>
                  <v:path gradientshapeok="t" o:connecttype="rect"/>
                </v:shapetype>
                <v:shape id="Text Box 22" o:spid="_x0000_s1067" type="#_x0000_t202" style="position:absolute;left:0;text-align:left;margin-left:0;margin-top:1pt;width:284.25pt;height:3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" filled="f" stroked="f" strokeweight=".5pt">
                  <v:textbox>
                    <w:txbxContent>
                      <w:p w14:paraId="1471E904" w14:textId="3DC2979F" w:rsidR="00E45449" w:rsidRPr="009C3E86" w:rsidRDefault="00E45449" w:rsidP="00757F43">
                        <w:pPr>
                          <w:pStyle w:val="Footer"/>
                          <w:tabs>
                            <w:tab w:val="left" w:pos="1639"/>
                          </w:tabs>
                        </w:pPr>
                        <w:r>
                          <w:t>Child Helpline System Functional Requirement Document</w:t>
                        </w:r>
                      </w:p>
                      <w:p w14:paraId="2FEAAD30" w14:textId="77777777" w:rsidR="00E45449" w:rsidRDefault="00E45449" w:rsidP="00757F43"/>
                    </w:txbxContent>
                  </v:textbox>
                  <w10:wrap anchorx="margin"/>
                </v:shape>
              </w:pict>
            </mc:Fallback>
          </mc:AlternateContent>
        </w:r>
        <w:r w:rsidR="00E45449">
          <w:fldChar w:fldCharType="begin"/>
        </w:r>
        <w:r w:rsidR="00E45449">
          <w:instrText xml:space="preserve"> PAGE   \* MERGEFORMAT </w:instrText>
        </w:r>
        <w:r w:rsidR="00E45449">
          <w:fldChar w:fldCharType="separate"/>
        </w:r>
        <w:r w:rsidR="00E56B6B">
          <w:rPr>
            <w:noProof/>
          </w:rPr>
          <w:t>10</w:t>
        </w:r>
        <w:r w:rsidR="00E45449">
          <w:rPr>
            <w:noProof/>
          </w:rPr>
          <w:fldChar w:fldCharType="end"/>
        </w:r>
      </w:p>
    </w:sdtContent>
  </w:sdt>
  <w:p w14:paraId="054B140B" w14:textId="60A94E4A" w:rsidR="00E45449" w:rsidRPr="00455107" w:rsidRDefault="00E45449" w:rsidP="001814A6">
    <w:pPr>
      <w:keepNext/>
      <w:spacing w:after="0" w:line="240" w:lineRule="auto"/>
      <w:jc w:val="center"/>
      <w:rPr>
        <w:rFonts w:ascii="Times New Roman" w:eastAsia="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3D4CA" w14:textId="33D93407" w:rsidR="00E45449" w:rsidRDefault="00E45449">
    <w:pPr>
      <w:pStyle w:val="Footer"/>
      <w:jc w:val="right"/>
    </w:pPr>
    <w:r>
      <w:rPr>
        <w:noProof/>
        <w:lang w:val="en-GB" w:eastAsia="en-GB"/>
      </w:rPr>
      <mc:AlternateContent>
        <mc:Choice Requires="wps">
          <w:drawing>
            <wp:anchor distT="0" distB="0" distL="114300" distR="114300" simplePos="0" relativeHeight="251659264" behindDoc="0" locked="0" layoutInCell="1" allowOverlap="1" wp14:anchorId="3A5FEDA9" wp14:editId="193CBC94">
              <wp:simplePos x="0" y="0"/>
              <wp:positionH relativeFrom="margin">
                <wp:align>left</wp:align>
              </wp:positionH>
              <wp:positionV relativeFrom="paragraph">
                <wp:posOffset>45720</wp:posOffset>
              </wp:positionV>
              <wp:extent cx="3667125"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67125" cy="304800"/>
                      </a:xfrm>
                      <a:prstGeom prst="rect">
                        <a:avLst/>
                      </a:prstGeom>
                      <a:noFill/>
                      <a:ln w="6350">
                        <a:noFill/>
                      </a:ln>
                    </wps:spPr>
                    <wps:txbx>
                      <w:txbxContent>
                        <w:p w14:paraId="10D9B094" w14:textId="77777777" w:rsidR="00E45449" w:rsidRPr="009C3E86" w:rsidRDefault="00E45449" w:rsidP="008E309E">
                          <w:pPr>
                            <w:pStyle w:val="Footer"/>
                            <w:tabs>
                              <w:tab w:val="left" w:pos="1639"/>
                            </w:tabs>
                          </w:pPr>
                          <w:r>
                            <w:t>Child Helpline System Functional Requirement Document</w:t>
                          </w:r>
                        </w:p>
                        <w:p w14:paraId="0A57DFC8" w14:textId="77777777" w:rsidR="00E45449" w:rsidRDefault="00E45449" w:rsidP="008E309E"/>
                        <w:p w14:paraId="5B4A81B0" w14:textId="77777777" w:rsidR="00E45449" w:rsidRDefault="00E45449" w:rsidP="00CC5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FEDA9" id="_x0000_t202" coordsize="21600,21600" o:spt="202" path="m,l,21600r21600,l21600,xe">
              <v:stroke joinstyle="miter"/>
              <v:path gradientshapeok="t" o:connecttype="rect"/>
            </v:shapetype>
            <v:shape id="Text Box 48" o:spid="_x0000_s1068" type="#_x0000_t202" style="position:absolute;left:0;text-align:left;margin-left:0;margin-top:3.6pt;width:288.75pt;height: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z9MQIAAFo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" filled="f" stroked="f" strokeweight=".5pt">
              <v:textbox>
                <w:txbxContent>
                  <w:p w14:paraId="10D9B094" w14:textId="77777777" w:rsidR="00E45449" w:rsidRPr="009C3E86" w:rsidRDefault="00E45449" w:rsidP="008E309E">
                    <w:pPr>
                      <w:pStyle w:val="Footer"/>
                      <w:tabs>
                        <w:tab w:val="left" w:pos="1639"/>
                      </w:tabs>
                    </w:pPr>
                    <w:r>
                      <w:t>Child Helpline System Functional Requirement Document</w:t>
                    </w:r>
                  </w:p>
                  <w:p w14:paraId="0A57DFC8" w14:textId="77777777" w:rsidR="00E45449" w:rsidRDefault="00E45449" w:rsidP="008E309E"/>
                  <w:p w14:paraId="5B4A81B0" w14:textId="77777777" w:rsidR="00E45449" w:rsidRDefault="00E45449" w:rsidP="00CC523D"/>
                </w:txbxContent>
              </v:textbox>
              <w10:wrap anchorx="margin"/>
            </v:shape>
          </w:pict>
        </mc:Fallback>
      </mc:AlternateContent>
    </w:r>
    <w:sdt>
      <w:sdtPr>
        <w:id w:val="-12844906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56B6B">
          <w:rPr>
            <w:noProof/>
          </w:rPr>
          <w:t>iii</w:t>
        </w:r>
        <w:r>
          <w:rPr>
            <w:noProof/>
          </w:rPr>
          <w:fldChar w:fldCharType="end"/>
        </w:r>
      </w:sdtContent>
    </w:sdt>
  </w:p>
  <w:p w14:paraId="6FD6FB0B" w14:textId="0416C21C" w:rsidR="00E45449" w:rsidRPr="001814A6" w:rsidRDefault="001A7953" w:rsidP="00E45449">
    <w:pPr>
      <w:keepNext/>
      <w:spacing w:after="0" w:line="240" w:lineRule="auto"/>
      <w:rPr>
        <w:rFonts w:ascii="Times New Roman" w:eastAsia="Times New Roman" w:hAnsi="Times New Roman" w:cs="Times New Roman"/>
        <w:szCs w:val="24"/>
      </w:rPr>
    </w:pPr>
    <w:r w:rsidRPr="001A7953">
      <w:rPr>
        <w:rFonts w:ascii="Times New Roman" w:eastAsia="Times New Roman" w:hAnsi="Times New Roman" w:cs="Times New Roman"/>
        <w:noProof/>
        <w:sz w:val="24"/>
        <w:szCs w:val="24"/>
        <w:lang w:val="en-GB" w:eastAsia="en-GB"/>
      </w:rPr>
      <w:drawing>
        <wp:anchor distT="0" distB="0" distL="114300" distR="114300" simplePos="0" relativeHeight="251675648" behindDoc="1" locked="0" layoutInCell="1" allowOverlap="1" wp14:anchorId="11B73F50" wp14:editId="1C1EDD40">
          <wp:simplePos x="0" y="0"/>
          <wp:positionH relativeFrom="margin">
            <wp:posOffset>5295900</wp:posOffset>
          </wp:positionH>
          <wp:positionV relativeFrom="paragraph">
            <wp:posOffset>760730</wp:posOffset>
          </wp:positionV>
          <wp:extent cx="638175" cy="592455"/>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1">
                    <a:extLst>
                      <a:ext uri="{28A0092B-C50C-407E-A947-70E740481C1C}">
                        <a14:useLocalDpi xmlns:a14="http://schemas.microsoft.com/office/drawing/2010/main" val="0"/>
                      </a:ext>
                    </a:extLst>
                  </a:blip>
                  <a:stretch>
                    <a:fillRect/>
                  </a:stretch>
                </pic:blipFill>
                <pic:spPr>
                  <a:xfrm>
                    <a:off x="0" y="0"/>
                    <a:ext cx="638175" cy="5924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34092" w14:textId="77777777" w:rsidR="00F875A2" w:rsidRDefault="00F875A2" w:rsidP="00C6143A">
      <w:pPr>
        <w:spacing w:after="0" w:line="240" w:lineRule="auto"/>
      </w:pPr>
      <w:r>
        <w:separator/>
      </w:r>
    </w:p>
  </w:footnote>
  <w:footnote w:type="continuationSeparator" w:id="0">
    <w:p w14:paraId="0093448A" w14:textId="77777777" w:rsidR="00F875A2" w:rsidRDefault="00F875A2" w:rsidP="00C6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A9AB7" w14:textId="77777777" w:rsidR="00E56B6B" w:rsidRDefault="00E56B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D8A18" w14:textId="122B952A" w:rsidR="00E45449" w:rsidRDefault="001A7953" w:rsidP="00E45449">
    <w:pPr>
      <w:pStyle w:val="Header"/>
      <w:tabs>
        <w:tab w:val="clear" w:pos="4680"/>
        <w:tab w:val="clear" w:pos="9360"/>
        <w:tab w:val="left" w:pos="3090"/>
      </w:tabs>
    </w:pPr>
    <w:r>
      <w:rPr>
        <w:noProof/>
        <w:lang w:val="en-GB" w:eastAsia="en-GB"/>
      </w:rPr>
      <w:drawing>
        <wp:anchor distT="0" distB="0" distL="114300" distR="114300" simplePos="0" relativeHeight="251673600" behindDoc="1" locked="0" layoutInCell="1" allowOverlap="1" wp14:anchorId="2895371D" wp14:editId="3D357A30">
          <wp:simplePos x="0" y="0"/>
          <wp:positionH relativeFrom="margin">
            <wp:posOffset>2752725</wp:posOffset>
          </wp:positionH>
          <wp:positionV relativeFrom="paragraph">
            <wp:posOffset>-304800</wp:posOffset>
          </wp:positionV>
          <wp:extent cx="438150" cy="574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57404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1552" behindDoc="1" locked="0" layoutInCell="1" allowOverlap="1" wp14:anchorId="3980497F" wp14:editId="50F129C2">
          <wp:simplePos x="0" y="0"/>
          <wp:positionH relativeFrom="margin">
            <wp:posOffset>0</wp:posOffset>
          </wp:positionH>
          <wp:positionV relativeFrom="paragraph">
            <wp:posOffset>-200660</wp:posOffset>
          </wp:positionV>
          <wp:extent cx="809625" cy="49784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CEF_Correct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9625" cy="497840"/>
                  </a:xfrm>
                  <a:prstGeom prst="rect">
                    <a:avLst/>
                  </a:prstGeom>
                </pic:spPr>
              </pic:pic>
            </a:graphicData>
          </a:graphic>
        </wp:anchor>
      </w:drawing>
    </w:r>
    <w:r w:rsidR="00E45449">
      <w:rPr>
        <w:rFonts w:ascii="Times New Roman" w:eastAsia="Times New Roman" w:hAnsi="Times New Roman" w:cs="Times New Roman"/>
        <w:noProof/>
        <w:sz w:val="24"/>
        <w:szCs w:val="24"/>
        <w:lang w:val="en-GB" w:eastAsia="en-GB"/>
      </w:rPr>
      <w:drawing>
        <wp:anchor distT="0" distB="0" distL="114300" distR="114300" simplePos="0" relativeHeight="251665408" behindDoc="1" locked="0" layoutInCell="1" allowOverlap="1" wp14:anchorId="4AFAD86F" wp14:editId="24A8FA2C">
          <wp:simplePos x="0" y="0"/>
          <wp:positionH relativeFrom="margin">
            <wp:posOffset>5295900</wp:posOffset>
          </wp:positionH>
          <wp:positionV relativeFrom="paragraph">
            <wp:posOffset>-247675</wp:posOffset>
          </wp:positionV>
          <wp:extent cx="638175" cy="592479"/>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3">
                    <a:extLst>
                      <a:ext uri="{28A0092B-C50C-407E-A947-70E740481C1C}">
                        <a14:useLocalDpi xmlns:a14="http://schemas.microsoft.com/office/drawing/2010/main" val="0"/>
                      </a:ext>
                    </a:extLst>
                  </a:blip>
                  <a:stretch>
                    <a:fillRect/>
                  </a:stretch>
                </pic:blipFill>
                <pic:spPr>
                  <a:xfrm>
                    <a:off x="0" y="0"/>
                    <a:ext cx="644283" cy="598149"/>
                  </a:xfrm>
                  <a:prstGeom prst="rect">
                    <a:avLst/>
                  </a:prstGeom>
                </pic:spPr>
              </pic:pic>
            </a:graphicData>
          </a:graphic>
          <wp14:sizeRelH relativeFrom="margin">
            <wp14:pctWidth>0</wp14:pctWidth>
          </wp14:sizeRelH>
          <wp14:sizeRelV relativeFrom="margin">
            <wp14:pctHeight>0</wp14:pctHeight>
          </wp14:sizeRelV>
        </wp:anchor>
      </w:drawing>
    </w:r>
    <w:r w:rsidR="00E45449">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2D636" w14:textId="0D8955F4" w:rsidR="00E45449" w:rsidRPr="00350184" w:rsidRDefault="00E56B6B" w:rsidP="001A7953">
    <w:pPr>
      <w:tabs>
        <w:tab w:val="left" w:pos="7980"/>
      </w:tabs>
      <w:spacing w:line="240" w:lineRule="auto"/>
      <w:rPr>
        <w:rFonts w:ascii="Times New Roman" w:eastAsia="Times New Roman" w:hAnsi="Times New Roman" w:cs="Times New Roman"/>
        <w:sz w:val="24"/>
        <w:szCs w:val="24"/>
      </w:rPr>
    </w:pPr>
    <w:bookmarkStart w:id="0" w:name="_GoBack"/>
    <w:bookmarkEnd w:id="0"/>
    <w:r w:rsidRPr="00E56B6B">
      <w:rPr>
        <w:rFonts w:ascii="Times New Roman" w:eastAsia="Times New Roman" w:hAnsi="Times New Roman" w:cs="Times New Roman"/>
        <w:sz w:val="24"/>
        <w:szCs w:val="24"/>
      </w:rPr>
      <w:drawing>
        <wp:anchor distT="0" distB="0" distL="114300" distR="114300" simplePos="0" relativeHeight="251679744" behindDoc="1" locked="0" layoutInCell="1" allowOverlap="1" wp14:anchorId="3C6DBFFF" wp14:editId="285FC069">
          <wp:simplePos x="0" y="0"/>
          <wp:positionH relativeFrom="margin">
            <wp:posOffset>2752725</wp:posOffset>
          </wp:positionH>
          <wp:positionV relativeFrom="paragraph">
            <wp:posOffset>-323850</wp:posOffset>
          </wp:positionV>
          <wp:extent cx="438150" cy="574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574040"/>
                  </a:xfrm>
                  <a:prstGeom prst="rect">
                    <a:avLst/>
                  </a:prstGeom>
                </pic:spPr>
              </pic:pic>
            </a:graphicData>
          </a:graphic>
          <wp14:sizeRelH relativeFrom="margin">
            <wp14:pctWidth>0</wp14:pctWidth>
          </wp14:sizeRelH>
          <wp14:sizeRelV relativeFrom="margin">
            <wp14:pctHeight>0</wp14:pctHeight>
          </wp14:sizeRelV>
        </wp:anchor>
      </w:drawing>
    </w:r>
    <w:ins w:id="1" w:author="Kemboi Cheruiyot" w:date="2021-11-04T11:20:00Z">
      <w:r w:rsidRPr="00E56B6B">
        <w:rPr>
          <w:rFonts w:ascii="Times New Roman" w:eastAsia="Times New Roman" w:hAnsi="Times New Roman" w:cs="Times New Roman"/>
          <w:sz w:val="24"/>
          <w:szCs w:val="24"/>
        </w:rPr>
        <w:drawing>
          <wp:anchor distT="0" distB="0" distL="114300" distR="114300" simplePos="0" relativeHeight="251678720" behindDoc="1" locked="0" layoutInCell="1" allowOverlap="1" wp14:anchorId="53133D6D" wp14:editId="01F753A2">
            <wp:simplePos x="0" y="0"/>
            <wp:positionH relativeFrom="margin">
              <wp:posOffset>0</wp:posOffset>
            </wp:positionH>
            <wp:positionV relativeFrom="paragraph">
              <wp:posOffset>-267335</wp:posOffset>
            </wp:positionV>
            <wp:extent cx="809625" cy="49784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CEF_Correct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9625" cy="497840"/>
                    </a:xfrm>
                    <a:prstGeom prst="rect">
                      <a:avLst/>
                    </a:prstGeom>
                  </pic:spPr>
                </pic:pic>
              </a:graphicData>
            </a:graphic>
          </wp:anchor>
        </w:drawing>
      </w:r>
      <w:r w:rsidRPr="00E56B6B">
        <w:rPr>
          <w:rFonts w:ascii="Times New Roman" w:eastAsia="Times New Roman" w:hAnsi="Times New Roman" w:cs="Times New Roman"/>
          <w:sz w:val="24"/>
          <w:szCs w:val="24"/>
        </w:rPr>
        <w:drawing>
          <wp:anchor distT="0" distB="0" distL="114300" distR="114300" simplePos="0" relativeHeight="251677696" behindDoc="1" locked="0" layoutInCell="1" allowOverlap="1" wp14:anchorId="52348CD1" wp14:editId="1116E33F">
            <wp:simplePos x="0" y="0"/>
            <wp:positionH relativeFrom="margin">
              <wp:posOffset>5295900</wp:posOffset>
            </wp:positionH>
            <wp:positionV relativeFrom="paragraph">
              <wp:posOffset>-314325</wp:posOffset>
            </wp:positionV>
            <wp:extent cx="638175" cy="592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3">
                      <a:extLst>
                        <a:ext uri="{28A0092B-C50C-407E-A947-70E740481C1C}">
                          <a14:useLocalDpi xmlns:a14="http://schemas.microsoft.com/office/drawing/2010/main" val="0"/>
                        </a:ext>
                      </a:extLst>
                    </a:blip>
                    <a:stretch>
                      <a:fillRect/>
                    </a:stretch>
                  </pic:blipFill>
                  <pic:spPr>
                    <a:xfrm>
                      <a:off x="0" y="0"/>
                      <a:ext cx="638175" cy="592455"/>
                    </a:xfrm>
                    <a:prstGeom prst="rect">
                      <a:avLst/>
                    </a:prstGeom>
                  </pic:spPr>
                </pic:pic>
              </a:graphicData>
            </a:graphic>
            <wp14:sizeRelH relativeFrom="margin">
              <wp14:pctWidth>0</wp14:pctWidth>
            </wp14:sizeRelH>
            <wp14:sizeRelV relativeFrom="margin">
              <wp14:pctHeight>0</wp14:pctHeight>
            </wp14:sizeRelV>
          </wp:anchor>
        </w:drawing>
      </w:r>
    </w:ins>
    <w:r w:rsidR="00E45449">
      <w:rPr>
        <w:rFonts w:ascii="Times New Roman" w:eastAsia="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445A9"/>
    <w:multiLevelType w:val="hybridMultilevel"/>
    <w:tmpl w:val="AA78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686D"/>
    <w:multiLevelType w:val="hybridMultilevel"/>
    <w:tmpl w:val="CB9EFC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F0114"/>
    <w:multiLevelType w:val="hybridMultilevel"/>
    <w:tmpl w:val="EFB20B0E"/>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521CBF"/>
    <w:multiLevelType w:val="hybridMultilevel"/>
    <w:tmpl w:val="F620A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72EA9"/>
    <w:multiLevelType w:val="hybridMultilevel"/>
    <w:tmpl w:val="7EAAB376"/>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51A2A44"/>
    <w:multiLevelType w:val="hybridMultilevel"/>
    <w:tmpl w:val="75362D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077DC"/>
    <w:multiLevelType w:val="hybridMultilevel"/>
    <w:tmpl w:val="0D7CB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834C4"/>
    <w:multiLevelType w:val="hybridMultilevel"/>
    <w:tmpl w:val="2D2A143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9E0928"/>
    <w:multiLevelType w:val="hybridMultilevel"/>
    <w:tmpl w:val="D042E98A"/>
    <w:lvl w:ilvl="0" w:tplc="D98C5D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42A00"/>
    <w:multiLevelType w:val="hybridMultilevel"/>
    <w:tmpl w:val="A8EE23F4"/>
    <w:lvl w:ilvl="0" w:tplc="951E08A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D1F04"/>
    <w:multiLevelType w:val="hybridMultilevel"/>
    <w:tmpl w:val="1E667660"/>
    <w:lvl w:ilvl="0" w:tplc="D98C5D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A1130"/>
    <w:multiLevelType w:val="hybridMultilevel"/>
    <w:tmpl w:val="48D8DBC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A100A"/>
    <w:multiLevelType w:val="hybridMultilevel"/>
    <w:tmpl w:val="1EFAD3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C025AD"/>
    <w:multiLevelType w:val="hybridMultilevel"/>
    <w:tmpl w:val="33A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CB4923"/>
    <w:multiLevelType w:val="hybridMultilevel"/>
    <w:tmpl w:val="6BAE4AF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C50F62"/>
    <w:multiLevelType w:val="hybridMultilevel"/>
    <w:tmpl w:val="A12825B0"/>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6" w15:restartNumberingAfterBreak="0">
    <w:nsid w:val="45F33463"/>
    <w:multiLevelType w:val="hybridMultilevel"/>
    <w:tmpl w:val="E54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D196E"/>
    <w:multiLevelType w:val="multilevel"/>
    <w:tmpl w:val="6FB4DF30"/>
    <w:lvl w:ilvl="0">
      <w:start w:val="6"/>
      <w:numFmt w:val="decimal"/>
      <w:lvlText w:val="%1."/>
      <w:lvlJc w:val="left"/>
      <w:pPr>
        <w:ind w:left="375" w:hanging="375"/>
      </w:pPr>
      <w:rPr>
        <w:rFonts w:hint="default"/>
        <w:u w:val="single"/>
      </w:rPr>
    </w:lvl>
    <w:lvl w:ilvl="1">
      <w:start w:val="1"/>
      <w:numFmt w:val="decimal"/>
      <w:lvlText w:val="%2."/>
      <w:lvlJc w:val="left"/>
      <w:pPr>
        <w:ind w:left="1080" w:hanging="720"/>
      </w:pPr>
      <w:rPr>
        <w:rFonts w:asciiTheme="minorHAnsi" w:eastAsiaTheme="minorHAnsi" w:hAnsiTheme="minorHAnsi" w:cstheme="minorBidi"/>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28"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94358"/>
    <w:multiLevelType w:val="hybridMultilevel"/>
    <w:tmpl w:val="876EFC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A41674"/>
    <w:multiLevelType w:val="hybridMultilevel"/>
    <w:tmpl w:val="3A42548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483CC5"/>
    <w:multiLevelType w:val="hybridMultilevel"/>
    <w:tmpl w:val="13DE91D8"/>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E0F7709"/>
    <w:multiLevelType w:val="hybridMultilevel"/>
    <w:tmpl w:val="7F02F38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316F0"/>
    <w:multiLevelType w:val="hybridMultilevel"/>
    <w:tmpl w:val="91A4B942"/>
    <w:lvl w:ilvl="0" w:tplc="6C24FA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DF5379"/>
    <w:multiLevelType w:val="hybridMultilevel"/>
    <w:tmpl w:val="244E3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54780"/>
    <w:multiLevelType w:val="hybridMultilevel"/>
    <w:tmpl w:val="5E5A12C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4"/>
  </w:num>
  <w:num w:numId="3">
    <w:abstractNumId w:val="26"/>
  </w:num>
  <w:num w:numId="4">
    <w:abstractNumId w:val="1"/>
  </w:num>
  <w:num w:numId="5">
    <w:abstractNumId w:val="22"/>
  </w:num>
  <w:num w:numId="6">
    <w:abstractNumId w:val="4"/>
  </w:num>
  <w:num w:numId="7">
    <w:abstractNumId w:val="42"/>
  </w:num>
  <w:num w:numId="8">
    <w:abstractNumId w:val="27"/>
  </w:num>
  <w:num w:numId="9">
    <w:abstractNumId w:val="6"/>
  </w:num>
  <w:num w:numId="10">
    <w:abstractNumId w:val="29"/>
  </w:num>
  <w:num w:numId="11">
    <w:abstractNumId w:val="2"/>
  </w:num>
  <w:num w:numId="12">
    <w:abstractNumId w:val="13"/>
  </w:num>
  <w:num w:numId="13">
    <w:abstractNumId w:val="7"/>
  </w:num>
  <w:num w:numId="14">
    <w:abstractNumId w:val="19"/>
  </w:num>
  <w:num w:numId="15">
    <w:abstractNumId w:val="36"/>
  </w:num>
  <w:num w:numId="16">
    <w:abstractNumId w:val="11"/>
  </w:num>
  <w:num w:numId="17">
    <w:abstractNumId w:val="45"/>
  </w:num>
  <w:num w:numId="18">
    <w:abstractNumId w:val="24"/>
  </w:num>
  <w:num w:numId="19">
    <w:abstractNumId w:val="17"/>
  </w:num>
  <w:num w:numId="20">
    <w:abstractNumId w:val="32"/>
  </w:num>
  <w:num w:numId="21">
    <w:abstractNumId w:val="37"/>
  </w:num>
  <w:num w:numId="22">
    <w:abstractNumId w:val="34"/>
  </w:num>
  <w:num w:numId="23">
    <w:abstractNumId w:val="14"/>
  </w:num>
  <w:num w:numId="24">
    <w:abstractNumId w:val="21"/>
  </w:num>
  <w:num w:numId="25">
    <w:abstractNumId w:val="12"/>
  </w:num>
  <w:num w:numId="26">
    <w:abstractNumId w:val="35"/>
  </w:num>
  <w:num w:numId="27">
    <w:abstractNumId w:val="3"/>
  </w:num>
  <w:num w:numId="28">
    <w:abstractNumId w:val="5"/>
  </w:num>
  <w:num w:numId="29">
    <w:abstractNumId w:val="9"/>
  </w:num>
  <w:num w:numId="30">
    <w:abstractNumId w:val="31"/>
  </w:num>
  <w:num w:numId="31">
    <w:abstractNumId w:val="18"/>
  </w:num>
  <w:num w:numId="32">
    <w:abstractNumId w:val="16"/>
  </w:num>
  <w:num w:numId="33">
    <w:abstractNumId w:val="38"/>
  </w:num>
  <w:num w:numId="34">
    <w:abstractNumId w:val="30"/>
  </w:num>
  <w:num w:numId="35">
    <w:abstractNumId w:val="0"/>
  </w:num>
  <w:num w:numId="36">
    <w:abstractNumId w:val="43"/>
  </w:num>
  <w:num w:numId="37">
    <w:abstractNumId w:val="23"/>
  </w:num>
  <w:num w:numId="38">
    <w:abstractNumId w:val="10"/>
  </w:num>
  <w:num w:numId="39">
    <w:abstractNumId w:val="8"/>
  </w:num>
  <w:num w:numId="40">
    <w:abstractNumId w:val="39"/>
  </w:num>
  <w:num w:numId="41">
    <w:abstractNumId w:val="28"/>
  </w:num>
  <w:num w:numId="42">
    <w:abstractNumId w:val="41"/>
  </w:num>
  <w:num w:numId="43">
    <w:abstractNumId w:val="40"/>
  </w:num>
  <w:num w:numId="44">
    <w:abstractNumId w:val="33"/>
  </w:num>
  <w:num w:numId="45">
    <w:abstractNumId w:val="20"/>
  </w:num>
  <w:num w:numId="46">
    <w:abstractNumId w:val="15"/>
  </w:num>
  <w:numIdMacAtCleanup w:val="2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mboi Cheruiyot">
    <w15:presenceInfo w15:providerId="Windows Live" w15:userId="bcc4cf2fbb9f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QwMbIwNDMzMLJQ0lEKTi0uzszPAykwrAUAz4H+uCwAAAA="/>
  </w:docVars>
  <w:rsids>
    <w:rsidRoot w:val="00F82E88"/>
    <w:rsid w:val="00001299"/>
    <w:rsid w:val="00001529"/>
    <w:rsid w:val="0000298D"/>
    <w:rsid w:val="000034C0"/>
    <w:rsid w:val="00004119"/>
    <w:rsid w:val="0000413B"/>
    <w:rsid w:val="00004394"/>
    <w:rsid w:val="00004F91"/>
    <w:rsid w:val="0000599D"/>
    <w:rsid w:val="000062F8"/>
    <w:rsid w:val="00006D26"/>
    <w:rsid w:val="00007A79"/>
    <w:rsid w:val="000109FA"/>
    <w:rsid w:val="0001258C"/>
    <w:rsid w:val="00013AB7"/>
    <w:rsid w:val="0001407F"/>
    <w:rsid w:val="00017ECD"/>
    <w:rsid w:val="000209BB"/>
    <w:rsid w:val="00020E16"/>
    <w:rsid w:val="0002622A"/>
    <w:rsid w:val="00026C14"/>
    <w:rsid w:val="00026DC2"/>
    <w:rsid w:val="0003071E"/>
    <w:rsid w:val="00030C52"/>
    <w:rsid w:val="000317EF"/>
    <w:rsid w:val="0003259D"/>
    <w:rsid w:val="00032BC4"/>
    <w:rsid w:val="0004158D"/>
    <w:rsid w:val="00041D96"/>
    <w:rsid w:val="0004596A"/>
    <w:rsid w:val="00046503"/>
    <w:rsid w:val="00046DC7"/>
    <w:rsid w:val="00047200"/>
    <w:rsid w:val="00050C73"/>
    <w:rsid w:val="00051F22"/>
    <w:rsid w:val="00052680"/>
    <w:rsid w:val="000548B4"/>
    <w:rsid w:val="00056100"/>
    <w:rsid w:val="000610F9"/>
    <w:rsid w:val="000622EF"/>
    <w:rsid w:val="00066D0C"/>
    <w:rsid w:val="000710D1"/>
    <w:rsid w:val="00073C32"/>
    <w:rsid w:val="00074ED9"/>
    <w:rsid w:val="00076903"/>
    <w:rsid w:val="00077F78"/>
    <w:rsid w:val="00080061"/>
    <w:rsid w:val="00080F75"/>
    <w:rsid w:val="00084A7E"/>
    <w:rsid w:val="000853C2"/>
    <w:rsid w:val="00090A9F"/>
    <w:rsid w:val="00090B74"/>
    <w:rsid w:val="000923D3"/>
    <w:rsid w:val="000929E6"/>
    <w:rsid w:val="000936C6"/>
    <w:rsid w:val="000A0B34"/>
    <w:rsid w:val="000A10F6"/>
    <w:rsid w:val="000A1923"/>
    <w:rsid w:val="000A1E55"/>
    <w:rsid w:val="000A365D"/>
    <w:rsid w:val="000A5009"/>
    <w:rsid w:val="000B1FA2"/>
    <w:rsid w:val="000B3DB7"/>
    <w:rsid w:val="000B64E6"/>
    <w:rsid w:val="000C0287"/>
    <w:rsid w:val="000C4836"/>
    <w:rsid w:val="000C7C98"/>
    <w:rsid w:val="000C7EEE"/>
    <w:rsid w:val="000D06EF"/>
    <w:rsid w:val="000D3104"/>
    <w:rsid w:val="000D51A5"/>
    <w:rsid w:val="000D6FD1"/>
    <w:rsid w:val="000D79AE"/>
    <w:rsid w:val="000D7F1E"/>
    <w:rsid w:val="000E1B79"/>
    <w:rsid w:val="000E4AB5"/>
    <w:rsid w:val="000E6683"/>
    <w:rsid w:val="000F1CC3"/>
    <w:rsid w:val="000F219E"/>
    <w:rsid w:val="000F3077"/>
    <w:rsid w:val="000F4725"/>
    <w:rsid w:val="000F4995"/>
    <w:rsid w:val="000F7533"/>
    <w:rsid w:val="001030BC"/>
    <w:rsid w:val="001032F4"/>
    <w:rsid w:val="001071A2"/>
    <w:rsid w:val="0010789F"/>
    <w:rsid w:val="00112EB9"/>
    <w:rsid w:val="0011378F"/>
    <w:rsid w:val="001148B7"/>
    <w:rsid w:val="00114C30"/>
    <w:rsid w:val="00120176"/>
    <w:rsid w:val="0012197A"/>
    <w:rsid w:val="00126663"/>
    <w:rsid w:val="00127A0B"/>
    <w:rsid w:val="00127D2D"/>
    <w:rsid w:val="00132DA6"/>
    <w:rsid w:val="00132E71"/>
    <w:rsid w:val="001334DB"/>
    <w:rsid w:val="001356CE"/>
    <w:rsid w:val="001369E9"/>
    <w:rsid w:val="00136C01"/>
    <w:rsid w:val="00140251"/>
    <w:rsid w:val="0014376A"/>
    <w:rsid w:val="00144CD5"/>
    <w:rsid w:val="001501FA"/>
    <w:rsid w:val="00150364"/>
    <w:rsid w:val="0015326F"/>
    <w:rsid w:val="001610C7"/>
    <w:rsid w:val="00163A97"/>
    <w:rsid w:val="00164927"/>
    <w:rsid w:val="001739CF"/>
    <w:rsid w:val="001739EA"/>
    <w:rsid w:val="00175327"/>
    <w:rsid w:val="00180DD7"/>
    <w:rsid w:val="001814A6"/>
    <w:rsid w:val="00181EF4"/>
    <w:rsid w:val="00185045"/>
    <w:rsid w:val="00186823"/>
    <w:rsid w:val="00186D2E"/>
    <w:rsid w:val="0018709A"/>
    <w:rsid w:val="00187287"/>
    <w:rsid w:val="001948FD"/>
    <w:rsid w:val="00194F2C"/>
    <w:rsid w:val="0019503A"/>
    <w:rsid w:val="00195FBE"/>
    <w:rsid w:val="0019670F"/>
    <w:rsid w:val="00196E47"/>
    <w:rsid w:val="0019755F"/>
    <w:rsid w:val="001977E2"/>
    <w:rsid w:val="00197ADC"/>
    <w:rsid w:val="001A1194"/>
    <w:rsid w:val="001A132D"/>
    <w:rsid w:val="001A299F"/>
    <w:rsid w:val="001A6325"/>
    <w:rsid w:val="001A7413"/>
    <w:rsid w:val="001A7953"/>
    <w:rsid w:val="001B1E2D"/>
    <w:rsid w:val="001B37FE"/>
    <w:rsid w:val="001B559B"/>
    <w:rsid w:val="001C3A98"/>
    <w:rsid w:val="001C4496"/>
    <w:rsid w:val="001C4A64"/>
    <w:rsid w:val="001C55FC"/>
    <w:rsid w:val="001C5713"/>
    <w:rsid w:val="001C7E5D"/>
    <w:rsid w:val="001D0692"/>
    <w:rsid w:val="001D1358"/>
    <w:rsid w:val="001D1F8D"/>
    <w:rsid w:val="001D2692"/>
    <w:rsid w:val="001D528F"/>
    <w:rsid w:val="001D5E6D"/>
    <w:rsid w:val="001D67AF"/>
    <w:rsid w:val="001D794D"/>
    <w:rsid w:val="001E0600"/>
    <w:rsid w:val="001E1A28"/>
    <w:rsid w:val="001E389A"/>
    <w:rsid w:val="001E5E99"/>
    <w:rsid w:val="001E63EE"/>
    <w:rsid w:val="001E7CBB"/>
    <w:rsid w:val="001F3EA8"/>
    <w:rsid w:val="001F58DF"/>
    <w:rsid w:val="001F6187"/>
    <w:rsid w:val="001F7CB3"/>
    <w:rsid w:val="002030FF"/>
    <w:rsid w:val="00203D51"/>
    <w:rsid w:val="00204BE9"/>
    <w:rsid w:val="00204C23"/>
    <w:rsid w:val="00207887"/>
    <w:rsid w:val="00207B4F"/>
    <w:rsid w:val="00210A40"/>
    <w:rsid w:val="00211297"/>
    <w:rsid w:val="00211941"/>
    <w:rsid w:val="00217D61"/>
    <w:rsid w:val="002202D8"/>
    <w:rsid w:val="002223D4"/>
    <w:rsid w:val="00225432"/>
    <w:rsid w:val="00227533"/>
    <w:rsid w:val="00227A2D"/>
    <w:rsid w:val="002331F8"/>
    <w:rsid w:val="002335A3"/>
    <w:rsid w:val="00233680"/>
    <w:rsid w:val="00233722"/>
    <w:rsid w:val="0023495F"/>
    <w:rsid w:val="00236F56"/>
    <w:rsid w:val="00237AA7"/>
    <w:rsid w:val="002416F7"/>
    <w:rsid w:val="002425C7"/>
    <w:rsid w:val="00242AAE"/>
    <w:rsid w:val="00246024"/>
    <w:rsid w:val="002517EA"/>
    <w:rsid w:val="0025209F"/>
    <w:rsid w:val="00252BB9"/>
    <w:rsid w:val="00254638"/>
    <w:rsid w:val="0025508F"/>
    <w:rsid w:val="00257834"/>
    <w:rsid w:val="00257E35"/>
    <w:rsid w:val="0026046E"/>
    <w:rsid w:val="002610A7"/>
    <w:rsid w:val="002614B3"/>
    <w:rsid w:val="00261636"/>
    <w:rsid w:val="002617AF"/>
    <w:rsid w:val="0026471D"/>
    <w:rsid w:val="002660E1"/>
    <w:rsid w:val="00266DDB"/>
    <w:rsid w:val="00267867"/>
    <w:rsid w:val="00273EDE"/>
    <w:rsid w:val="00276F7D"/>
    <w:rsid w:val="00277B5F"/>
    <w:rsid w:val="00283403"/>
    <w:rsid w:val="00283AA0"/>
    <w:rsid w:val="00283E18"/>
    <w:rsid w:val="002851A0"/>
    <w:rsid w:val="00290AE1"/>
    <w:rsid w:val="00290D83"/>
    <w:rsid w:val="002936CE"/>
    <w:rsid w:val="00294916"/>
    <w:rsid w:val="002970A0"/>
    <w:rsid w:val="0029771C"/>
    <w:rsid w:val="002A1104"/>
    <w:rsid w:val="002A1451"/>
    <w:rsid w:val="002A2202"/>
    <w:rsid w:val="002A28A0"/>
    <w:rsid w:val="002A320C"/>
    <w:rsid w:val="002A3D4E"/>
    <w:rsid w:val="002B04DD"/>
    <w:rsid w:val="002B13A7"/>
    <w:rsid w:val="002C0FFF"/>
    <w:rsid w:val="002C1F64"/>
    <w:rsid w:val="002C36AE"/>
    <w:rsid w:val="002C3F89"/>
    <w:rsid w:val="002C443D"/>
    <w:rsid w:val="002C6FCF"/>
    <w:rsid w:val="002D2F06"/>
    <w:rsid w:val="002D4A43"/>
    <w:rsid w:val="002D4DB2"/>
    <w:rsid w:val="002D6FDB"/>
    <w:rsid w:val="002D799A"/>
    <w:rsid w:val="002D7A22"/>
    <w:rsid w:val="002E01A6"/>
    <w:rsid w:val="002E303D"/>
    <w:rsid w:val="002E41B2"/>
    <w:rsid w:val="002F107F"/>
    <w:rsid w:val="002F43A1"/>
    <w:rsid w:val="002F48A6"/>
    <w:rsid w:val="002F5036"/>
    <w:rsid w:val="002F5565"/>
    <w:rsid w:val="002F7C9F"/>
    <w:rsid w:val="00301695"/>
    <w:rsid w:val="00301C5A"/>
    <w:rsid w:val="00303EC9"/>
    <w:rsid w:val="003045C7"/>
    <w:rsid w:val="0030516F"/>
    <w:rsid w:val="00306194"/>
    <w:rsid w:val="0030623D"/>
    <w:rsid w:val="003100FB"/>
    <w:rsid w:val="003119B4"/>
    <w:rsid w:val="00316274"/>
    <w:rsid w:val="00320BA5"/>
    <w:rsid w:val="00320CBC"/>
    <w:rsid w:val="003244FD"/>
    <w:rsid w:val="00325ECE"/>
    <w:rsid w:val="003263F2"/>
    <w:rsid w:val="0032665F"/>
    <w:rsid w:val="00336D31"/>
    <w:rsid w:val="00336FEB"/>
    <w:rsid w:val="003377C7"/>
    <w:rsid w:val="00337C13"/>
    <w:rsid w:val="003425F8"/>
    <w:rsid w:val="00343DDD"/>
    <w:rsid w:val="00344EC5"/>
    <w:rsid w:val="00345D17"/>
    <w:rsid w:val="0035001D"/>
    <w:rsid w:val="00350184"/>
    <w:rsid w:val="0035038C"/>
    <w:rsid w:val="00354963"/>
    <w:rsid w:val="003562B1"/>
    <w:rsid w:val="0035706D"/>
    <w:rsid w:val="003576A7"/>
    <w:rsid w:val="00361003"/>
    <w:rsid w:val="00361293"/>
    <w:rsid w:val="003627D4"/>
    <w:rsid w:val="0036362B"/>
    <w:rsid w:val="00364589"/>
    <w:rsid w:val="003647C9"/>
    <w:rsid w:val="00366714"/>
    <w:rsid w:val="00370FD4"/>
    <w:rsid w:val="003711EF"/>
    <w:rsid w:val="003738E7"/>
    <w:rsid w:val="00373EA6"/>
    <w:rsid w:val="00376904"/>
    <w:rsid w:val="00376DFE"/>
    <w:rsid w:val="00383506"/>
    <w:rsid w:val="00383787"/>
    <w:rsid w:val="003850EA"/>
    <w:rsid w:val="003856FD"/>
    <w:rsid w:val="003911A5"/>
    <w:rsid w:val="00392173"/>
    <w:rsid w:val="0039346D"/>
    <w:rsid w:val="00394A78"/>
    <w:rsid w:val="00395AD8"/>
    <w:rsid w:val="00396237"/>
    <w:rsid w:val="0039637A"/>
    <w:rsid w:val="00397943"/>
    <w:rsid w:val="003A34FE"/>
    <w:rsid w:val="003A54DB"/>
    <w:rsid w:val="003A72C7"/>
    <w:rsid w:val="003A7469"/>
    <w:rsid w:val="003B0C3D"/>
    <w:rsid w:val="003B76D1"/>
    <w:rsid w:val="003B7F21"/>
    <w:rsid w:val="003C2C40"/>
    <w:rsid w:val="003C49CD"/>
    <w:rsid w:val="003C67A3"/>
    <w:rsid w:val="003D0E8E"/>
    <w:rsid w:val="003D204C"/>
    <w:rsid w:val="003D38B8"/>
    <w:rsid w:val="003D5926"/>
    <w:rsid w:val="003D5B34"/>
    <w:rsid w:val="003E1DF7"/>
    <w:rsid w:val="003E2829"/>
    <w:rsid w:val="003E6007"/>
    <w:rsid w:val="003E62C1"/>
    <w:rsid w:val="003F08A9"/>
    <w:rsid w:val="003F16ED"/>
    <w:rsid w:val="003F303D"/>
    <w:rsid w:val="003F3709"/>
    <w:rsid w:val="003F629D"/>
    <w:rsid w:val="003F7EC2"/>
    <w:rsid w:val="0040566C"/>
    <w:rsid w:val="0040582C"/>
    <w:rsid w:val="00410522"/>
    <w:rsid w:val="004113BA"/>
    <w:rsid w:val="00412226"/>
    <w:rsid w:val="00412568"/>
    <w:rsid w:val="00417738"/>
    <w:rsid w:val="0042084B"/>
    <w:rsid w:val="00421234"/>
    <w:rsid w:val="0042353F"/>
    <w:rsid w:val="00431086"/>
    <w:rsid w:val="0043366F"/>
    <w:rsid w:val="00433C33"/>
    <w:rsid w:val="004357A4"/>
    <w:rsid w:val="00436D18"/>
    <w:rsid w:val="00441540"/>
    <w:rsid w:val="004416B3"/>
    <w:rsid w:val="00442B88"/>
    <w:rsid w:val="0044319F"/>
    <w:rsid w:val="0044337B"/>
    <w:rsid w:val="004437A9"/>
    <w:rsid w:val="00443E78"/>
    <w:rsid w:val="00445969"/>
    <w:rsid w:val="00446BFA"/>
    <w:rsid w:val="00447B23"/>
    <w:rsid w:val="00450B21"/>
    <w:rsid w:val="004515A2"/>
    <w:rsid w:val="00452454"/>
    <w:rsid w:val="004525C0"/>
    <w:rsid w:val="0045365D"/>
    <w:rsid w:val="00455107"/>
    <w:rsid w:val="00455718"/>
    <w:rsid w:val="004557BE"/>
    <w:rsid w:val="00455AD7"/>
    <w:rsid w:val="00455D94"/>
    <w:rsid w:val="004600B4"/>
    <w:rsid w:val="004612BE"/>
    <w:rsid w:val="00464CE7"/>
    <w:rsid w:val="00466B35"/>
    <w:rsid w:val="004736B3"/>
    <w:rsid w:val="00474F93"/>
    <w:rsid w:val="0047568D"/>
    <w:rsid w:val="00476561"/>
    <w:rsid w:val="00476982"/>
    <w:rsid w:val="004775F3"/>
    <w:rsid w:val="00481334"/>
    <w:rsid w:val="004826EB"/>
    <w:rsid w:val="004829BB"/>
    <w:rsid w:val="00483B89"/>
    <w:rsid w:val="00485898"/>
    <w:rsid w:val="00487E97"/>
    <w:rsid w:val="004930DD"/>
    <w:rsid w:val="004942E7"/>
    <w:rsid w:val="00496A16"/>
    <w:rsid w:val="004A1D5C"/>
    <w:rsid w:val="004A3BA4"/>
    <w:rsid w:val="004A630A"/>
    <w:rsid w:val="004A7DE1"/>
    <w:rsid w:val="004B06EE"/>
    <w:rsid w:val="004B0CC2"/>
    <w:rsid w:val="004B37A9"/>
    <w:rsid w:val="004B6D9C"/>
    <w:rsid w:val="004B798F"/>
    <w:rsid w:val="004C3215"/>
    <w:rsid w:val="004C602C"/>
    <w:rsid w:val="004D06FA"/>
    <w:rsid w:val="004D41CF"/>
    <w:rsid w:val="004D524E"/>
    <w:rsid w:val="004D5A04"/>
    <w:rsid w:val="004D6131"/>
    <w:rsid w:val="004D62BE"/>
    <w:rsid w:val="004E237D"/>
    <w:rsid w:val="004E2ACB"/>
    <w:rsid w:val="004E5387"/>
    <w:rsid w:val="004E7601"/>
    <w:rsid w:val="004E77E4"/>
    <w:rsid w:val="004E7CC2"/>
    <w:rsid w:val="004F244B"/>
    <w:rsid w:val="004F2CE7"/>
    <w:rsid w:val="004F35DB"/>
    <w:rsid w:val="004F37F5"/>
    <w:rsid w:val="004F55CF"/>
    <w:rsid w:val="004F62A7"/>
    <w:rsid w:val="004F7511"/>
    <w:rsid w:val="00503616"/>
    <w:rsid w:val="00510134"/>
    <w:rsid w:val="005149A5"/>
    <w:rsid w:val="005159BD"/>
    <w:rsid w:val="005168E3"/>
    <w:rsid w:val="00516FD9"/>
    <w:rsid w:val="00520CD6"/>
    <w:rsid w:val="005238CE"/>
    <w:rsid w:val="00523969"/>
    <w:rsid w:val="00527FBF"/>
    <w:rsid w:val="00530FC2"/>
    <w:rsid w:val="0053361A"/>
    <w:rsid w:val="00534243"/>
    <w:rsid w:val="00534C45"/>
    <w:rsid w:val="005356F3"/>
    <w:rsid w:val="005403DF"/>
    <w:rsid w:val="005407B4"/>
    <w:rsid w:val="00542B81"/>
    <w:rsid w:val="00543790"/>
    <w:rsid w:val="005439BA"/>
    <w:rsid w:val="005442C9"/>
    <w:rsid w:val="005452DB"/>
    <w:rsid w:val="00545C8C"/>
    <w:rsid w:val="0054704F"/>
    <w:rsid w:val="00550DD8"/>
    <w:rsid w:val="0055279B"/>
    <w:rsid w:val="00552A38"/>
    <w:rsid w:val="00553505"/>
    <w:rsid w:val="005578BE"/>
    <w:rsid w:val="00561031"/>
    <w:rsid w:val="00564C9D"/>
    <w:rsid w:val="0056511C"/>
    <w:rsid w:val="0056756D"/>
    <w:rsid w:val="0057173F"/>
    <w:rsid w:val="005719B0"/>
    <w:rsid w:val="00572436"/>
    <w:rsid w:val="005741AA"/>
    <w:rsid w:val="00575AA6"/>
    <w:rsid w:val="00577C0C"/>
    <w:rsid w:val="00580C01"/>
    <w:rsid w:val="00581626"/>
    <w:rsid w:val="005823D7"/>
    <w:rsid w:val="0058591F"/>
    <w:rsid w:val="005863BD"/>
    <w:rsid w:val="00591ECB"/>
    <w:rsid w:val="005964E4"/>
    <w:rsid w:val="00597A8F"/>
    <w:rsid w:val="005A2727"/>
    <w:rsid w:val="005A2E6F"/>
    <w:rsid w:val="005B0435"/>
    <w:rsid w:val="005B10A5"/>
    <w:rsid w:val="005B2CC9"/>
    <w:rsid w:val="005B4B53"/>
    <w:rsid w:val="005B52BF"/>
    <w:rsid w:val="005C26C1"/>
    <w:rsid w:val="005C2D48"/>
    <w:rsid w:val="005C31C9"/>
    <w:rsid w:val="005C5D6A"/>
    <w:rsid w:val="005D0122"/>
    <w:rsid w:val="005D1FCA"/>
    <w:rsid w:val="005D56C2"/>
    <w:rsid w:val="005E2F67"/>
    <w:rsid w:val="005E5B34"/>
    <w:rsid w:val="005F11DA"/>
    <w:rsid w:val="005F12CA"/>
    <w:rsid w:val="005F22BF"/>
    <w:rsid w:val="005F28B5"/>
    <w:rsid w:val="005F59B0"/>
    <w:rsid w:val="005F65F7"/>
    <w:rsid w:val="005F735A"/>
    <w:rsid w:val="0060065C"/>
    <w:rsid w:val="006019FC"/>
    <w:rsid w:val="006073B5"/>
    <w:rsid w:val="0061238D"/>
    <w:rsid w:val="00613F0E"/>
    <w:rsid w:val="00614FB2"/>
    <w:rsid w:val="006158DE"/>
    <w:rsid w:val="00615B24"/>
    <w:rsid w:val="00616061"/>
    <w:rsid w:val="006162A1"/>
    <w:rsid w:val="00616336"/>
    <w:rsid w:val="00621EE1"/>
    <w:rsid w:val="0062283F"/>
    <w:rsid w:val="00622DED"/>
    <w:rsid w:val="00624A00"/>
    <w:rsid w:val="00626C80"/>
    <w:rsid w:val="00636DD1"/>
    <w:rsid w:val="00637D18"/>
    <w:rsid w:val="00640072"/>
    <w:rsid w:val="00642196"/>
    <w:rsid w:val="00642B8B"/>
    <w:rsid w:val="006443F6"/>
    <w:rsid w:val="00645340"/>
    <w:rsid w:val="00645536"/>
    <w:rsid w:val="006459D3"/>
    <w:rsid w:val="00647FEC"/>
    <w:rsid w:val="00650FFF"/>
    <w:rsid w:val="006527CB"/>
    <w:rsid w:val="0065436B"/>
    <w:rsid w:val="0065444C"/>
    <w:rsid w:val="00655E1B"/>
    <w:rsid w:val="00657390"/>
    <w:rsid w:val="00657B5B"/>
    <w:rsid w:val="00665498"/>
    <w:rsid w:val="006668E7"/>
    <w:rsid w:val="006711BA"/>
    <w:rsid w:val="00672317"/>
    <w:rsid w:val="006739F0"/>
    <w:rsid w:val="00675F24"/>
    <w:rsid w:val="006776E5"/>
    <w:rsid w:val="0068245C"/>
    <w:rsid w:val="00683262"/>
    <w:rsid w:val="006833AF"/>
    <w:rsid w:val="0068344A"/>
    <w:rsid w:val="006834A6"/>
    <w:rsid w:val="0068388A"/>
    <w:rsid w:val="00683E88"/>
    <w:rsid w:val="006900C8"/>
    <w:rsid w:val="0069092A"/>
    <w:rsid w:val="00692BCF"/>
    <w:rsid w:val="006935DA"/>
    <w:rsid w:val="006A03A8"/>
    <w:rsid w:val="006A2666"/>
    <w:rsid w:val="006A2832"/>
    <w:rsid w:val="006A3685"/>
    <w:rsid w:val="006A3E40"/>
    <w:rsid w:val="006A5955"/>
    <w:rsid w:val="006B1840"/>
    <w:rsid w:val="006B20B9"/>
    <w:rsid w:val="006B229F"/>
    <w:rsid w:val="006B34BA"/>
    <w:rsid w:val="006B7B72"/>
    <w:rsid w:val="006C00EE"/>
    <w:rsid w:val="006C03DF"/>
    <w:rsid w:val="006C216E"/>
    <w:rsid w:val="006C2658"/>
    <w:rsid w:val="006C4FF4"/>
    <w:rsid w:val="006C5797"/>
    <w:rsid w:val="006C73EF"/>
    <w:rsid w:val="006D24C0"/>
    <w:rsid w:val="006E1C2C"/>
    <w:rsid w:val="006E1CFC"/>
    <w:rsid w:val="006E373F"/>
    <w:rsid w:val="006E4255"/>
    <w:rsid w:val="006E647A"/>
    <w:rsid w:val="006E7E17"/>
    <w:rsid w:val="006F09F6"/>
    <w:rsid w:val="006F2D1E"/>
    <w:rsid w:val="006F303B"/>
    <w:rsid w:val="006F35DC"/>
    <w:rsid w:val="006F43AC"/>
    <w:rsid w:val="006F462D"/>
    <w:rsid w:val="006F5A26"/>
    <w:rsid w:val="006F60B2"/>
    <w:rsid w:val="006F6541"/>
    <w:rsid w:val="0070314D"/>
    <w:rsid w:val="0070339E"/>
    <w:rsid w:val="007035E4"/>
    <w:rsid w:val="00703809"/>
    <w:rsid w:val="00704745"/>
    <w:rsid w:val="00704798"/>
    <w:rsid w:val="007061DF"/>
    <w:rsid w:val="007079AC"/>
    <w:rsid w:val="00710D72"/>
    <w:rsid w:val="00710F72"/>
    <w:rsid w:val="007128D2"/>
    <w:rsid w:val="00713E73"/>
    <w:rsid w:val="007141FB"/>
    <w:rsid w:val="007169BF"/>
    <w:rsid w:val="007219C0"/>
    <w:rsid w:val="00724823"/>
    <w:rsid w:val="007249D9"/>
    <w:rsid w:val="00725105"/>
    <w:rsid w:val="0072730B"/>
    <w:rsid w:val="007317E7"/>
    <w:rsid w:val="00734598"/>
    <w:rsid w:val="00736E35"/>
    <w:rsid w:val="00737586"/>
    <w:rsid w:val="00737879"/>
    <w:rsid w:val="00737CCE"/>
    <w:rsid w:val="00737E73"/>
    <w:rsid w:val="00737EB7"/>
    <w:rsid w:val="00742F6D"/>
    <w:rsid w:val="00743052"/>
    <w:rsid w:val="00743512"/>
    <w:rsid w:val="00743A58"/>
    <w:rsid w:val="0074613E"/>
    <w:rsid w:val="007506A4"/>
    <w:rsid w:val="00752E1E"/>
    <w:rsid w:val="00753CE6"/>
    <w:rsid w:val="007545B4"/>
    <w:rsid w:val="00757F43"/>
    <w:rsid w:val="0076222A"/>
    <w:rsid w:val="007630F3"/>
    <w:rsid w:val="00763909"/>
    <w:rsid w:val="00764A4B"/>
    <w:rsid w:val="00767F26"/>
    <w:rsid w:val="00772083"/>
    <w:rsid w:val="007758E1"/>
    <w:rsid w:val="00780CBF"/>
    <w:rsid w:val="007812A2"/>
    <w:rsid w:val="007879C9"/>
    <w:rsid w:val="0079158C"/>
    <w:rsid w:val="00795ED7"/>
    <w:rsid w:val="00796E98"/>
    <w:rsid w:val="007A18D4"/>
    <w:rsid w:val="007A24FC"/>
    <w:rsid w:val="007A5023"/>
    <w:rsid w:val="007A6303"/>
    <w:rsid w:val="007B24B8"/>
    <w:rsid w:val="007B2E32"/>
    <w:rsid w:val="007B3985"/>
    <w:rsid w:val="007B78AF"/>
    <w:rsid w:val="007C0E50"/>
    <w:rsid w:val="007C4BF6"/>
    <w:rsid w:val="007C5B62"/>
    <w:rsid w:val="007C6489"/>
    <w:rsid w:val="007D1132"/>
    <w:rsid w:val="007D281F"/>
    <w:rsid w:val="007D3AE2"/>
    <w:rsid w:val="007D50B2"/>
    <w:rsid w:val="007D68CD"/>
    <w:rsid w:val="007E4215"/>
    <w:rsid w:val="007F0D4F"/>
    <w:rsid w:val="007F10F4"/>
    <w:rsid w:val="007F5E17"/>
    <w:rsid w:val="007F5FF9"/>
    <w:rsid w:val="007F7B18"/>
    <w:rsid w:val="00800685"/>
    <w:rsid w:val="0080108C"/>
    <w:rsid w:val="0080692E"/>
    <w:rsid w:val="00806C74"/>
    <w:rsid w:val="00810B30"/>
    <w:rsid w:val="00810B71"/>
    <w:rsid w:val="00812039"/>
    <w:rsid w:val="00813891"/>
    <w:rsid w:val="0081396F"/>
    <w:rsid w:val="008210D2"/>
    <w:rsid w:val="008223B8"/>
    <w:rsid w:val="00823660"/>
    <w:rsid w:val="0082389D"/>
    <w:rsid w:val="00824E5D"/>
    <w:rsid w:val="008262C3"/>
    <w:rsid w:val="0083054E"/>
    <w:rsid w:val="00830822"/>
    <w:rsid w:val="00833713"/>
    <w:rsid w:val="0083420A"/>
    <w:rsid w:val="008358DD"/>
    <w:rsid w:val="00836EF1"/>
    <w:rsid w:val="008400A9"/>
    <w:rsid w:val="0084203D"/>
    <w:rsid w:val="00842CB7"/>
    <w:rsid w:val="00843DF2"/>
    <w:rsid w:val="00844909"/>
    <w:rsid w:val="0084559E"/>
    <w:rsid w:val="00845E9F"/>
    <w:rsid w:val="008461FB"/>
    <w:rsid w:val="0084663D"/>
    <w:rsid w:val="008474F7"/>
    <w:rsid w:val="0084759A"/>
    <w:rsid w:val="00851967"/>
    <w:rsid w:val="00851A45"/>
    <w:rsid w:val="00851AD5"/>
    <w:rsid w:val="008521D0"/>
    <w:rsid w:val="008521E5"/>
    <w:rsid w:val="008534F3"/>
    <w:rsid w:val="00854FDC"/>
    <w:rsid w:val="00855120"/>
    <w:rsid w:val="00855794"/>
    <w:rsid w:val="00856EF8"/>
    <w:rsid w:val="0085714A"/>
    <w:rsid w:val="00862472"/>
    <w:rsid w:val="00863BBA"/>
    <w:rsid w:val="00864243"/>
    <w:rsid w:val="008647ED"/>
    <w:rsid w:val="008670E5"/>
    <w:rsid w:val="0086712A"/>
    <w:rsid w:val="00871554"/>
    <w:rsid w:val="00872BE1"/>
    <w:rsid w:val="0088087A"/>
    <w:rsid w:val="00885F79"/>
    <w:rsid w:val="00892D9D"/>
    <w:rsid w:val="00893650"/>
    <w:rsid w:val="00894009"/>
    <w:rsid w:val="008A0859"/>
    <w:rsid w:val="008A3EE5"/>
    <w:rsid w:val="008A62EE"/>
    <w:rsid w:val="008B0924"/>
    <w:rsid w:val="008B0C72"/>
    <w:rsid w:val="008B3701"/>
    <w:rsid w:val="008B3F81"/>
    <w:rsid w:val="008B473E"/>
    <w:rsid w:val="008B4C03"/>
    <w:rsid w:val="008B620B"/>
    <w:rsid w:val="008B6F48"/>
    <w:rsid w:val="008B7F82"/>
    <w:rsid w:val="008C0CB5"/>
    <w:rsid w:val="008C3D27"/>
    <w:rsid w:val="008C4630"/>
    <w:rsid w:val="008C4BFA"/>
    <w:rsid w:val="008D0FCA"/>
    <w:rsid w:val="008D1707"/>
    <w:rsid w:val="008D1C67"/>
    <w:rsid w:val="008D1F4F"/>
    <w:rsid w:val="008D4F2D"/>
    <w:rsid w:val="008D5D36"/>
    <w:rsid w:val="008D66F5"/>
    <w:rsid w:val="008D6D35"/>
    <w:rsid w:val="008E23FD"/>
    <w:rsid w:val="008E2D17"/>
    <w:rsid w:val="008E309E"/>
    <w:rsid w:val="008E42A2"/>
    <w:rsid w:val="008E7F6F"/>
    <w:rsid w:val="008F1C2C"/>
    <w:rsid w:val="008F263A"/>
    <w:rsid w:val="008F4413"/>
    <w:rsid w:val="008F594C"/>
    <w:rsid w:val="008F66FC"/>
    <w:rsid w:val="008F67D7"/>
    <w:rsid w:val="00902C33"/>
    <w:rsid w:val="009053C0"/>
    <w:rsid w:val="009056D2"/>
    <w:rsid w:val="009069F4"/>
    <w:rsid w:val="00906C0C"/>
    <w:rsid w:val="00907607"/>
    <w:rsid w:val="00914BE3"/>
    <w:rsid w:val="00915F4B"/>
    <w:rsid w:val="00916AB0"/>
    <w:rsid w:val="00916B96"/>
    <w:rsid w:val="00917056"/>
    <w:rsid w:val="00917FF9"/>
    <w:rsid w:val="009241BA"/>
    <w:rsid w:val="00925A21"/>
    <w:rsid w:val="00926D96"/>
    <w:rsid w:val="009273F4"/>
    <w:rsid w:val="0092773E"/>
    <w:rsid w:val="00930F25"/>
    <w:rsid w:val="00931020"/>
    <w:rsid w:val="009345D6"/>
    <w:rsid w:val="00935429"/>
    <w:rsid w:val="00936244"/>
    <w:rsid w:val="00945698"/>
    <w:rsid w:val="0094712B"/>
    <w:rsid w:val="009501E1"/>
    <w:rsid w:val="00950405"/>
    <w:rsid w:val="0095161C"/>
    <w:rsid w:val="00951AFF"/>
    <w:rsid w:val="0095453F"/>
    <w:rsid w:val="0095585E"/>
    <w:rsid w:val="00957624"/>
    <w:rsid w:val="009616F8"/>
    <w:rsid w:val="00961C1B"/>
    <w:rsid w:val="009634D6"/>
    <w:rsid w:val="009657EE"/>
    <w:rsid w:val="0097065C"/>
    <w:rsid w:val="009707F9"/>
    <w:rsid w:val="0097134D"/>
    <w:rsid w:val="00971CD3"/>
    <w:rsid w:val="009720B8"/>
    <w:rsid w:val="00973DAD"/>
    <w:rsid w:val="00974758"/>
    <w:rsid w:val="00974BCC"/>
    <w:rsid w:val="00976DF5"/>
    <w:rsid w:val="00977607"/>
    <w:rsid w:val="009836B1"/>
    <w:rsid w:val="00984DC7"/>
    <w:rsid w:val="00984EA1"/>
    <w:rsid w:val="0098519D"/>
    <w:rsid w:val="009873B2"/>
    <w:rsid w:val="00987CDF"/>
    <w:rsid w:val="00990C89"/>
    <w:rsid w:val="0099590D"/>
    <w:rsid w:val="00995A66"/>
    <w:rsid w:val="00996E6E"/>
    <w:rsid w:val="009A1747"/>
    <w:rsid w:val="009A4040"/>
    <w:rsid w:val="009A6989"/>
    <w:rsid w:val="009A73C4"/>
    <w:rsid w:val="009B1273"/>
    <w:rsid w:val="009B1326"/>
    <w:rsid w:val="009B2E4D"/>
    <w:rsid w:val="009B5739"/>
    <w:rsid w:val="009B66E4"/>
    <w:rsid w:val="009B7871"/>
    <w:rsid w:val="009C2794"/>
    <w:rsid w:val="009C64A9"/>
    <w:rsid w:val="009C754E"/>
    <w:rsid w:val="009D09B3"/>
    <w:rsid w:val="009D1913"/>
    <w:rsid w:val="009D46E3"/>
    <w:rsid w:val="009D49F7"/>
    <w:rsid w:val="009D4F0A"/>
    <w:rsid w:val="009D58A4"/>
    <w:rsid w:val="009E0AD2"/>
    <w:rsid w:val="009E282E"/>
    <w:rsid w:val="009E6E98"/>
    <w:rsid w:val="009E70E4"/>
    <w:rsid w:val="009F11F9"/>
    <w:rsid w:val="009F1F9E"/>
    <w:rsid w:val="009F2E52"/>
    <w:rsid w:val="009F3232"/>
    <w:rsid w:val="009F499E"/>
    <w:rsid w:val="009F5B9F"/>
    <w:rsid w:val="009F5F74"/>
    <w:rsid w:val="00A0224F"/>
    <w:rsid w:val="00A02724"/>
    <w:rsid w:val="00A03AF5"/>
    <w:rsid w:val="00A04FD7"/>
    <w:rsid w:val="00A05A07"/>
    <w:rsid w:val="00A106ED"/>
    <w:rsid w:val="00A114F1"/>
    <w:rsid w:val="00A12EF6"/>
    <w:rsid w:val="00A14050"/>
    <w:rsid w:val="00A15D6A"/>
    <w:rsid w:val="00A17A6E"/>
    <w:rsid w:val="00A21170"/>
    <w:rsid w:val="00A2149A"/>
    <w:rsid w:val="00A23A91"/>
    <w:rsid w:val="00A23CAC"/>
    <w:rsid w:val="00A25782"/>
    <w:rsid w:val="00A27571"/>
    <w:rsid w:val="00A32D56"/>
    <w:rsid w:val="00A36EA9"/>
    <w:rsid w:val="00A40CE9"/>
    <w:rsid w:val="00A41F23"/>
    <w:rsid w:val="00A4356D"/>
    <w:rsid w:val="00A45141"/>
    <w:rsid w:val="00A46793"/>
    <w:rsid w:val="00A46C5A"/>
    <w:rsid w:val="00A47FD4"/>
    <w:rsid w:val="00A54B29"/>
    <w:rsid w:val="00A5526D"/>
    <w:rsid w:val="00A5780E"/>
    <w:rsid w:val="00A63CB0"/>
    <w:rsid w:val="00A65F1C"/>
    <w:rsid w:val="00A6603B"/>
    <w:rsid w:val="00A70A34"/>
    <w:rsid w:val="00A70C7F"/>
    <w:rsid w:val="00A73291"/>
    <w:rsid w:val="00A7735C"/>
    <w:rsid w:val="00A80DC6"/>
    <w:rsid w:val="00A811E3"/>
    <w:rsid w:val="00A818A2"/>
    <w:rsid w:val="00A854AB"/>
    <w:rsid w:val="00A87528"/>
    <w:rsid w:val="00A90C97"/>
    <w:rsid w:val="00A9394D"/>
    <w:rsid w:val="00A94E93"/>
    <w:rsid w:val="00AA0323"/>
    <w:rsid w:val="00AA31FB"/>
    <w:rsid w:val="00AA5B00"/>
    <w:rsid w:val="00AA6C11"/>
    <w:rsid w:val="00AB11B2"/>
    <w:rsid w:val="00AB1472"/>
    <w:rsid w:val="00AB2D7D"/>
    <w:rsid w:val="00AB4924"/>
    <w:rsid w:val="00AB4A33"/>
    <w:rsid w:val="00AB5583"/>
    <w:rsid w:val="00AB6333"/>
    <w:rsid w:val="00AC27F2"/>
    <w:rsid w:val="00AC3ECF"/>
    <w:rsid w:val="00AC4EE5"/>
    <w:rsid w:val="00AC64B5"/>
    <w:rsid w:val="00AD3628"/>
    <w:rsid w:val="00AD3C04"/>
    <w:rsid w:val="00AD65F5"/>
    <w:rsid w:val="00AE1980"/>
    <w:rsid w:val="00AE1A78"/>
    <w:rsid w:val="00AE38C2"/>
    <w:rsid w:val="00AF4112"/>
    <w:rsid w:val="00AF577E"/>
    <w:rsid w:val="00AF6EA3"/>
    <w:rsid w:val="00AF7B9D"/>
    <w:rsid w:val="00AF7E89"/>
    <w:rsid w:val="00B01580"/>
    <w:rsid w:val="00B02997"/>
    <w:rsid w:val="00B0443B"/>
    <w:rsid w:val="00B12A72"/>
    <w:rsid w:val="00B130E2"/>
    <w:rsid w:val="00B13C98"/>
    <w:rsid w:val="00B158C3"/>
    <w:rsid w:val="00B16167"/>
    <w:rsid w:val="00B20094"/>
    <w:rsid w:val="00B20822"/>
    <w:rsid w:val="00B20D8B"/>
    <w:rsid w:val="00B24B94"/>
    <w:rsid w:val="00B31F38"/>
    <w:rsid w:val="00B36045"/>
    <w:rsid w:val="00B368C6"/>
    <w:rsid w:val="00B3709A"/>
    <w:rsid w:val="00B37191"/>
    <w:rsid w:val="00B40A8E"/>
    <w:rsid w:val="00B42D7E"/>
    <w:rsid w:val="00B441EC"/>
    <w:rsid w:val="00B448BF"/>
    <w:rsid w:val="00B50D7B"/>
    <w:rsid w:val="00B51A7B"/>
    <w:rsid w:val="00B525BB"/>
    <w:rsid w:val="00B5301D"/>
    <w:rsid w:val="00B53A27"/>
    <w:rsid w:val="00B54929"/>
    <w:rsid w:val="00B56621"/>
    <w:rsid w:val="00B56B16"/>
    <w:rsid w:val="00B616B6"/>
    <w:rsid w:val="00B622ED"/>
    <w:rsid w:val="00B6309D"/>
    <w:rsid w:val="00B63BB2"/>
    <w:rsid w:val="00B66971"/>
    <w:rsid w:val="00B70DA7"/>
    <w:rsid w:val="00B70FC3"/>
    <w:rsid w:val="00B71538"/>
    <w:rsid w:val="00B82538"/>
    <w:rsid w:val="00B82AB2"/>
    <w:rsid w:val="00B82E79"/>
    <w:rsid w:val="00B83506"/>
    <w:rsid w:val="00B87BE8"/>
    <w:rsid w:val="00B9010D"/>
    <w:rsid w:val="00B90602"/>
    <w:rsid w:val="00B921A9"/>
    <w:rsid w:val="00B94920"/>
    <w:rsid w:val="00B95E34"/>
    <w:rsid w:val="00B95F49"/>
    <w:rsid w:val="00B97897"/>
    <w:rsid w:val="00BA2666"/>
    <w:rsid w:val="00BA2954"/>
    <w:rsid w:val="00BA2C9C"/>
    <w:rsid w:val="00BA43F3"/>
    <w:rsid w:val="00BA4E3A"/>
    <w:rsid w:val="00BA5028"/>
    <w:rsid w:val="00BA50CA"/>
    <w:rsid w:val="00BA70B2"/>
    <w:rsid w:val="00BA7AD3"/>
    <w:rsid w:val="00BA7B76"/>
    <w:rsid w:val="00BB069A"/>
    <w:rsid w:val="00BB07BC"/>
    <w:rsid w:val="00BB0F01"/>
    <w:rsid w:val="00BB1DC8"/>
    <w:rsid w:val="00BB3F0C"/>
    <w:rsid w:val="00BB7E55"/>
    <w:rsid w:val="00BC06F8"/>
    <w:rsid w:val="00BC29F2"/>
    <w:rsid w:val="00BC7421"/>
    <w:rsid w:val="00BC75FD"/>
    <w:rsid w:val="00BC7624"/>
    <w:rsid w:val="00BC7BC3"/>
    <w:rsid w:val="00BD0763"/>
    <w:rsid w:val="00BD1101"/>
    <w:rsid w:val="00BD148A"/>
    <w:rsid w:val="00BD1A60"/>
    <w:rsid w:val="00BD324E"/>
    <w:rsid w:val="00BD556D"/>
    <w:rsid w:val="00BD58B1"/>
    <w:rsid w:val="00BD5D37"/>
    <w:rsid w:val="00BD7371"/>
    <w:rsid w:val="00BE1DA6"/>
    <w:rsid w:val="00BE2BC9"/>
    <w:rsid w:val="00BE3144"/>
    <w:rsid w:val="00BE5B21"/>
    <w:rsid w:val="00BE6392"/>
    <w:rsid w:val="00BE6CAD"/>
    <w:rsid w:val="00BF093A"/>
    <w:rsid w:val="00BF2D53"/>
    <w:rsid w:val="00BF72E1"/>
    <w:rsid w:val="00BF72EA"/>
    <w:rsid w:val="00BF789A"/>
    <w:rsid w:val="00C00EC5"/>
    <w:rsid w:val="00C01816"/>
    <w:rsid w:val="00C02084"/>
    <w:rsid w:val="00C0245C"/>
    <w:rsid w:val="00C0297D"/>
    <w:rsid w:val="00C03929"/>
    <w:rsid w:val="00C04995"/>
    <w:rsid w:val="00C04E65"/>
    <w:rsid w:val="00C0572A"/>
    <w:rsid w:val="00C06DEC"/>
    <w:rsid w:val="00C07C73"/>
    <w:rsid w:val="00C10C69"/>
    <w:rsid w:val="00C11584"/>
    <w:rsid w:val="00C14736"/>
    <w:rsid w:val="00C17B27"/>
    <w:rsid w:val="00C20194"/>
    <w:rsid w:val="00C2187F"/>
    <w:rsid w:val="00C22A34"/>
    <w:rsid w:val="00C23505"/>
    <w:rsid w:val="00C24F5D"/>
    <w:rsid w:val="00C26C46"/>
    <w:rsid w:val="00C278DE"/>
    <w:rsid w:val="00C27DE6"/>
    <w:rsid w:val="00C300DA"/>
    <w:rsid w:val="00C32099"/>
    <w:rsid w:val="00C33050"/>
    <w:rsid w:val="00C3645D"/>
    <w:rsid w:val="00C45B14"/>
    <w:rsid w:val="00C45E8E"/>
    <w:rsid w:val="00C50185"/>
    <w:rsid w:val="00C50A6C"/>
    <w:rsid w:val="00C523DA"/>
    <w:rsid w:val="00C53182"/>
    <w:rsid w:val="00C5384A"/>
    <w:rsid w:val="00C53C3B"/>
    <w:rsid w:val="00C6143A"/>
    <w:rsid w:val="00C614B7"/>
    <w:rsid w:val="00C6599C"/>
    <w:rsid w:val="00C6767D"/>
    <w:rsid w:val="00C67A16"/>
    <w:rsid w:val="00C70200"/>
    <w:rsid w:val="00C72477"/>
    <w:rsid w:val="00C73BF5"/>
    <w:rsid w:val="00C74057"/>
    <w:rsid w:val="00C746B1"/>
    <w:rsid w:val="00C74DC9"/>
    <w:rsid w:val="00C75911"/>
    <w:rsid w:val="00C84116"/>
    <w:rsid w:val="00C86482"/>
    <w:rsid w:val="00C93C60"/>
    <w:rsid w:val="00C94605"/>
    <w:rsid w:val="00C95496"/>
    <w:rsid w:val="00C95E67"/>
    <w:rsid w:val="00C969ED"/>
    <w:rsid w:val="00C97318"/>
    <w:rsid w:val="00CB05B4"/>
    <w:rsid w:val="00CB1E4D"/>
    <w:rsid w:val="00CB35F6"/>
    <w:rsid w:val="00CB4CA6"/>
    <w:rsid w:val="00CB7167"/>
    <w:rsid w:val="00CB7B12"/>
    <w:rsid w:val="00CC2C7A"/>
    <w:rsid w:val="00CC4B42"/>
    <w:rsid w:val="00CC523D"/>
    <w:rsid w:val="00CC5552"/>
    <w:rsid w:val="00CC5ACD"/>
    <w:rsid w:val="00CC63E4"/>
    <w:rsid w:val="00CC7AF3"/>
    <w:rsid w:val="00CD0AFF"/>
    <w:rsid w:val="00CD3119"/>
    <w:rsid w:val="00CD3A88"/>
    <w:rsid w:val="00CD42C5"/>
    <w:rsid w:val="00CD67DD"/>
    <w:rsid w:val="00CD753E"/>
    <w:rsid w:val="00CE25E2"/>
    <w:rsid w:val="00CE5B87"/>
    <w:rsid w:val="00CE7690"/>
    <w:rsid w:val="00CE7EC0"/>
    <w:rsid w:val="00CF1858"/>
    <w:rsid w:val="00CF38F1"/>
    <w:rsid w:val="00CF53EE"/>
    <w:rsid w:val="00CF6EE4"/>
    <w:rsid w:val="00CF7359"/>
    <w:rsid w:val="00D00450"/>
    <w:rsid w:val="00D0072C"/>
    <w:rsid w:val="00D023DE"/>
    <w:rsid w:val="00D062C1"/>
    <w:rsid w:val="00D11DC1"/>
    <w:rsid w:val="00D124C0"/>
    <w:rsid w:val="00D132EE"/>
    <w:rsid w:val="00D158AC"/>
    <w:rsid w:val="00D16D13"/>
    <w:rsid w:val="00D22C8E"/>
    <w:rsid w:val="00D25621"/>
    <w:rsid w:val="00D26BFB"/>
    <w:rsid w:val="00D27297"/>
    <w:rsid w:val="00D3404F"/>
    <w:rsid w:val="00D34DCF"/>
    <w:rsid w:val="00D37A43"/>
    <w:rsid w:val="00D4176D"/>
    <w:rsid w:val="00D43F6C"/>
    <w:rsid w:val="00D47818"/>
    <w:rsid w:val="00D51D5E"/>
    <w:rsid w:val="00D52E5B"/>
    <w:rsid w:val="00D54A14"/>
    <w:rsid w:val="00D55582"/>
    <w:rsid w:val="00D55A68"/>
    <w:rsid w:val="00D614B2"/>
    <w:rsid w:val="00D6371F"/>
    <w:rsid w:val="00D63E37"/>
    <w:rsid w:val="00D65533"/>
    <w:rsid w:val="00D6589B"/>
    <w:rsid w:val="00D674F7"/>
    <w:rsid w:val="00D679C8"/>
    <w:rsid w:val="00D721A6"/>
    <w:rsid w:val="00D72CF8"/>
    <w:rsid w:val="00D73CC9"/>
    <w:rsid w:val="00D74313"/>
    <w:rsid w:val="00D76448"/>
    <w:rsid w:val="00D76926"/>
    <w:rsid w:val="00D83912"/>
    <w:rsid w:val="00D872FF"/>
    <w:rsid w:val="00D876DF"/>
    <w:rsid w:val="00D900ED"/>
    <w:rsid w:val="00D905F4"/>
    <w:rsid w:val="00D91E4F"/>
    <w:rsid w:val="00D94AEF"/>
    <w:rsid w:val="00D96A99"/>
    <w:rsid w:val="00D96B7A"/>
    <w:rsid w:val="00DA4D69"/>
    <w:rsid w:val="00DA5E15"/>
    <w:rsid w:val="00DB0F51"/>
    <w:rsid w:val="00DB27A2"/>
    <w:rsid w:val="00DB47C8"/>
    <w:rsid w:val="00DB5642"/>
    <w:rsid w:val="00DB7622"/>
    <w:rsid w:val="00DC091E"/>
    <w:rsid w:val="00DC0CF7"/>
    <w:rsid w:val="00DC1282"/>
    <w:rsid w:val="00DC6A07"/>
    <w:rsid w:val="00DD0339"/>
    <w:rsid w:val="00DD45D3"/>
    <w:rsid w:val="00DD5665"/>
    <w:rsid w:val="00DD5BAE"/>
    <w:rsid w:val="00DE0344"/>
    <w:rsid w:val="00DE12D2"/>
    <w:rsid w:val="00DE388D"/>
    <w:rsid w:val="00DE3A55"/>
    <w:rsid w:val="00DE5662"/>
    <w:rsid w:val="00DE5E86"/>
    <w:rsid w:val="00DE5F39"/>
    <w:rsid w:val="00DF15B9"/>
    <w:rsid w:val="00DF2790"/>
    <w:rsid w:val="00DF2A70"/>
    <w:rsid w:val="00DF55B8"/>
    <w:rsid w:val="00DF656C"/>
    <w:rsid w:val="00E00024"/>
    <w:rsid w:val="00E01F1B"/>
    <w:rsid w:val="00E035CC"/>
    <w:rsid w:val="00E03A43"/>
    <w:rsid w:val="00E04D7D"/>
    <w:rsid w:val="00E052EE"/>
    <w:rsid w:val="00E055EE"/>
    <w:rsid w:val="00E05E5F"/>
    <w:rsid w:val="00E117F3"/>
    <w:rsid w:val="00E145B9"/>
    <w:rsid w:val="00E1711C"/>
    <w:rsid w:val="00E17840"/>
    <w:rsid w:val="00E20F2B"/>
    <w:rsid w:val="00E21364"/>
    <w:rsid w:val="00E22278"/>
    <w:rsid w:val="00E25327"/>
    <w:rsid w:val="00E25427"/>
    <w:rsid w:val="00E27307"/>
    <w:rsid w:val="00E27CB8"/>
    <w:rsid w:val="00E30717"/>
    <w:rsid w:val="00E31961"/>
    <w:rsid w:val="00E343E4"/>
    <w:rsid w:val="00E351A5"/>
    <w:rsid w:val="00E356E3"/>
    <w:rsid w:val="00E35AA9"/>
    <w:rsid w:val="00E40574"/>
    <w:rsid w:val="00E4060C"/>
    <w:rsid w:val="00E4397A"/>
    <w:rsid w:val="00E45449"/>
    <w:rsid w:val="00E459BD"/>
    <w:rsid w:val="00E477AF"/>
    <w:rsid w:val="00E47C5F"/>
    <w:rsid w:val="00E50687"/>
    <w:rsid w:val="00E52928"/>
    <w:rsid w:val="00E54126"/>
    <w:rsid w:val="00E54283"/>
    <w:rsid w:val="00E54BB3"/>
    <w:rsid w:val="00E560D2"/>
    <w:rsid w:val="00E56B6B"/>
    <w:rsid w:val="00E601B4"/>
    <w:rsid w:val="00E60D87"/>
    <w:rsid w:val="00E72313"/>
    <w:rsid w:val="00E729A1"/>
    <w:rsid w:val="00E77A80"/>
    <w:rsid w:val="00E821D9"/>
    <w:rsid w:val="00E87C8C"/>
    <w:rsid w:val="00E87FD1"/>
    <w:rsid w:val="00E90EA2"/>
    <w:rsid w:val="00E91453"/>
    <w:rsid w:val="00E9189B"/>
    <w:rsid w:val="00E94318"/>
    <w:rsid w:val="00E96496"/>
    <w:rsid w:val="00EA1C15"/>
    <w:rsid w:val="00EA2BE4"/>
    <w:rsid w:val="00EA2E37"/>
    <w:rsid w:val="00EA473F"/>
    <w:rsid w:val="00EA500F"/>
    <w:rsid w:val="00EA667C"/>
    <w:rsid w:val="00EB4F65"/>
    <w:rsid w:val="00EB603D"/>
    <w:rsid w:val="00EB6193"/>
    <w:rsid w:val="00EC0375"/>
    <w:rsid w:val="00EC429D"/>
    <w:rsid w:val="00EC4C40"/>
    <w:rsid w:val="00EC5A30"/>
    <w:rsid w:val="00EC5C71"/>
    <w:rsid w:val="00ED3D9C"/>
    <w:rsid w:val="00ED5301"/>
    <w:rsid w:val="00ED7B5E"/>
    <w:rsid w:val="00EE2C5D"/>
    <w:rsid w:val="00EE7A07"/>
    <w:rsid w:val="00EE7BB8"/>
    <w:rsid w:val="00EF2128"/>
    <w:rsid w:val="00EF6FDC"/>
    <w:rsid w:val="00EF7F79"/>
    <w:rsid w:val="00F00359"/>
    <w:rsid w:val="00F00549"/>
    <w:rsid w:val="00F02BFB"/>
    <w:rsid w:val="00F02C56"/>
    <w:rsid w:val="00F04DFC"/>
    <w:rsid w:val="00F12DE5"/>
    <w:rsid w:val="00F15816"/>
    <w:rsid w:val="00F15FB7"/>
    <w:rsid w:val="00F1766D"/>
    <w:rsid w:val="00F2118E"/>
    <w:rsid w:val="00F22516"/>
    <w:rsid w:val="00F32591"/>
    <w:rsid w:val="00F34AD3"/>
    <w:rsid w:val="00F361C0"/>
    <w:rsid w:val="00F4091F"/>
    <w:rsid w:val="00F41C06"/>
    <w:rsid w:val="00F45263"/>
    <w:rsid w:val="00F453B1"/>
    <w:rsid w:val="00F472AD"/>
    <w:rsid w:val="00F50E97"/>
    <w:rsid w:val="00F5100E"/>
    <w:rsid w:val="00F5351F"/>
    <w:rsid w:val="00F55A9D"/>
    <w:rsid w:val="00F55DA7"/>
    <w:rsid w:val="00F56D45"/>
    <w:rsid w:val="00F57BDD"/>
    <w:rsid w:val="00F62A5E"/>
    <w:rsid w:val="00F66812"/>
    <w:rsid w:val="00F707A8"/>
    <w:rsid w:val="00F708E1"/>
    <w:rsid w:val="00F709E3"/>
    <w:rsid w:val="00F7217D"/>
    <w:rsid w:val="00F72BA1"/>
    <w:rsid w:val="00F72C2F"/>
    <w:rsid w:val="00F73F19"/>
    <w:rsid w:val="00F76161"/>
    <w:rsid w:val="00F80345"/>
    <w:rsid w:val="00F8259D"/>
    <w:rsid w:val="00F82E88"/>
    <w:rsid w:val="00F8338D"/>
    <w:rsid w:val="00F833CC"/>
    <w:rsid w:val="00F84398"/>
    <w:rsid w:val="00F8500B"/>
    <w:rsid w:val="00F875A2"/>
    <w:rsid w:val="00F92D6E"/>
    <w:rsid w:val="00F93830"/>
    <w:rsid w:val="00F93C39"/>
    <w:rsid w:val="00F9634D"/>
    <w:rsid w:val="00F9683D"/>
    <w:rsid w:val="00FA31A4"/>
    <w:rsid w:val="00FA3DF6"/>
    <w:rsid w:val="00FA70BB"/>
    <w:rsid w:val="00FB13DB"/>
    <w:rsid w:val="00FB4931"/>
    <w:rsid w:val="00FB4E30"/>
    <w:rsid w:val="00FB698A"/>
    <w:rsid w:val="00FC31C1"/>
    <w:rsid w:val="00FC3E8C"/>
    <w:rsid w:val="00FC4108"/>
    <w:rsid w:val="00FC41AE"/>
    <w:rsid w:val="00FC42C9"/>
    <w:rsid w:val="00FC6347"/>
    <w:rsid w:val="00FC640F"/>
    <w:rsid w:val="00FC6DE6"/>
    <w:rsid w:val="00FD077C"/>
    <w:rsid w:val="00FD0C4F"/>
    <w:rsid w:val="00FD1201"/>
    <w:rsid w:val="00FD1352"/>
    <w:rsid w:val="00FD1781"/>
    <w:rsid w:val="00FD25E4"/>
    <w:rsid w:val="00FD46F1"/>
    <w:rsid w:val="00FD5C96"/>
    <w:rsid w:val="00FD5CAB"/>
    <w:rsid w:val="00FE0406"/>
    <w:rsid w:val="00FE3373"/>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CBF37"/>
  <w15:chartTrackingRefBased/>
  <w15:docId w15:val="{CE96EF43-72A1-4F7F-A2F5-ABD63676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51967"/>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56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1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8A62EE"/>
    <w:pPr>
      <w:ind w:left="720"/>
      <w:contextualSpacing/>
    </w:pPr>
  </w:style>
  <w:style w:type="table" w:styleId="TableGrid">
    <w:name w:val="Table Grid"/>
    <w:basedOn w:val="TableNormal"/>
    <w:uiPriority w:val="39"/>
    <w:rsid w:val="00ED5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51967"/>
    <w:rPr>
      <w:rFonts w:ascii="Cambria" w:eastAsia="Times New Roman" w:hAnsi="Cambria" w:cs="Times New Roman"/>
      <w:b/>
      <w:bCs/>
      <w:color w:val="4F81BD"/>
      <w:sz w:val="26"/>
      <w:szCs w:val="26"/>
    </w:rPr>
  </w:style>
  <w:style w:type="paragraph" w:customStyle="1" w:styleId="Numberedlist22">
    <w:name w:val="Numbered list 2.2"/>
    <w:basedOn w:val="Heading2"/>
    <w:next w:val="Normal"/>
    <w:link w:val="Numberedlist22Char"/>
    <w:rsid w:val="00AB5583"/>
    <w:pPr>
      <w:keepLines w:val="0"/>
      <w:tabs>
        <w:tab w:val="left" w:pos="720"/>
      </w:tabs>
      <w:spacing w:before="240" w:after="60"/>
      <w:ind w:left="720" w:hanging="360"/>
    </w:pPr>
    <w:rPr>
      <w:rFonts w:ascii="Arial" w:hAnsi="Arial"/>
      <w:bCs w:val="0"/>
      <w:color w:val="auto"/>
      <w:sz w:val="24"/>
      <w:szCs w:val="20"/>
    </w:rPr>
  </w:style>
  <w:style w:type="character" w:customStyle="1" w:styleId="Numberedlist22Char">
    <w:name w:val="Numbered list 2.2 Char"/>
    <w:link w:val="Numberedlist22"/>
    <w:locked/>
    <w:rsid w:val="00AB5583"/>
    <w:rPr>
      <w:rFonts w:ascii="Arial" w:eastAsia="Times New Roman" w:hAnsi="Arial" w:cs="Times New Roman"/>
      <w:b/>
      <w:sz w:val="24"/>
      <w:szCs w:val="20"/>
    </w:r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AB5583"/>
  </w:style>
  <w:style w:type="paragraph" w:styleId="NormalWeb">
    <w:name w:val="Normal (Web)"/>
    <w:basedOn w:val="Normal"/>
    <w:uiPriority w:val="99"/>
    <w:unhideWhenUsed/>
    <w:rsid w:val="002660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3A"/>
  </w:style>
  <w:style w:type="paragraph" w:styleId="Footer">
    <w:name w:val="footer"/>
    <w:basedOn w:val="Normal"/>
    <w:link w:val="FooterChar"/>
    <w:uiPriority w:val="99"/>
    <w:unhideWhenUsed/>
    <w:rsid w:val="00C61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3A"/>
  </w:style>
  <w:style w:type="character" w:styleId="CommentReference">
    <w:name w:val="annotation reference"/>
    <w:basedOn w:val="DefaultParagraphFont"/>
    <w:uiPriority w:val="99"/>
    <w:semiHidden/>
    <w:unhideWhenUsed/>
    <w:rsid w:val="00B5301D"/>
    <w:rPr>
      <w:sz w:val="16"/>
      <w:szCs w:val="16"/>
    </w:rPr>
  </w:style>
  <w:style w:type="paragraph" w:styleId="CommentText">
    <w:name w:val="annotation text"/>
    <w:basedOn w:val="Normal"/>
    <w:link w:val="CommentTextChar"/>
    <w:uiPriority w:val="99"/>
    <w:semiHidden/>
    <w:unhideWhenUsed/>
    <w:rsid w:val="00B5301D"/>
    <w:pPr>
      <w:spacing w:line="240" w:lineRule="auto"/>
    </w:pPr>
    <w:rPr>
      <w:sz w:val="20"/>
      <w:szCs w:val="20"/>
    </w:rPr>
  </w:style>
  <w:style w:type="character" w:customStyle="1" w:styleId="CommentTextChar">
    <w:name w:val="Comment Text Char"/>
    <w:basedOn w:val="DefaultParagraphFont"/>
    <w:link w:val="CommentText"/>
    <w:uiPriority w:val="99"/>
    <w:semiHidden/>
    <w:rsid w:val="00B5301D"/>
    <w:rPr>
      <w:sz w:val="20"/>
      <w:szCs w:val="20"/>
    </w:rPr>
  </w:style>
  <w:style w:type="paragraph" w:styleId="CommentSubject">
    <w:name w:val="annotation subject"/>
    <w:basedOn w:val="CommentText"/>
    <w:next w:val="CommentText"/>
    <w:link w:val="CommentSubjectChar"/>
    <w:uiPriority w:val="99"/>
    <w:semiHidden/>
    <w:unhideWhenUsed/>
    <w:rsid w:val="00B5301D"/>
    <w:rPr>
      <w:b/>
      <w:bCs/>
    </w:rPr>
  </w:style>
  <w:style w:type="character" w:customStyle="1" w:styleId="CommentSubjectChar">
    <w:name w:val="Comment Subject Char"/>
    <w:basedOn w:val="CommentTextChar"/>
    <w:link w:val="CommentSubject"/>
    <w:uiPriority w:val="99"/>
    <w:semiHidden/>
    <w:rsid w:val="00B5301D"/>
    <w:rPr>
      <w:b/>
      <w:bCs/>
      <w:sz w:val="20"/>
      <w:szCs w:val="20"/>
    </w:rPr>
  </w:style>
  <w:style w:type="paragraph" w:styleId="BalloonText">
    <w:name w:val="Balloon Text"/>
    <w:basedOn w:val="Normal"/>
    <w:link w:val="BalloonTextChar"/>
    <w:uiPriority w:val="99"/>
    <w:semiHidden/>
    <w:unhideWhenUsed/>
    <w:rsid w:val="00B53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01D"/>
    <w:rPr>
      <w:rFonts w:ascii="Segoe UI" w:hAnsi="Segoe UI" w:cs="Segoe UI"/>
      <w:sz w:val="18"/>
      <w:szCs w:val="18"/>
    </w:rPr>
  </w:style>
  <w:style w:type="paragraph" w:styleId="NoSpacing">
    <w:name w:val="No Spacing"/>
    <w:link w:val="NoSpacingChar"/>
    <w:uiPriority w:val="1"/>
    <w:qFormat/>
    <w:rsid w:val="002D2F06"/>
    <w:pPr>
      <w:spacing w:after="0" w:line="240" w:lineRule="auto"/>
    </w:pPr>
    <w:rPr>
      <w:rFonts w:eastAsiaTheme="minorEastAsia"/>
    </w:rPr>
  </w:style>
  <w:style w:type="character" w:customStyle="1" w:styleId="NoSpacingChar">
    <w:name w:val="No Spacing Char"/>
    <w:basedOn w:val="DefaultParagraphFont"/>
    <w:link w:val="NoSpacing"/>
    <w:uiPriority w:val="1"/>
    <w:rsid w:val="002D2F06"/>
    <w:rPr>
      <w:rFonts w:eastAsiaTheme="minorEastAsia"/>
    </w:rPr>
  </w:style>
  <w:style w:type="character" w:customStyle="1" w:styleId="Heading1Char">
    <w:name w:val="Heading 1 Char"/>
    <w:basedOn w:val="DefaultParagraphFont"/>
    <w:link w:val="Heading1"/>
    <w:uiPriority w:val="9"/>
    <w:rsid w:val="00544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2C9"/>
    <w:pPr>
      <w:outlineLvl w:val="9"/>
    </w:pPr>
  </w:style>
  <w:style w:type="paragraph" w:styleId="TOC2">
    <w:name w:val="toc 2"/>
    <w:basedOn w:val="Normal"/>
    <w:next w:val="Normal"/>
    <w:autoRedefine/>
    <w:uiPriority w:val="39"/>
    <w:unhideWhenUsed/>
    <w:rsid w:val="00C45B14"/>
    <w:pPr>
      <w:spacing w:after="100"/>
      <w:ind w:left="220"/>
    </w:pPr>
    <w:rPr>
      <w:rFonts w:eastAsiaTheme="minorEastAsia" w:cs="Times New Roman"/>
    </w:rPr>
  </w:style>
  <w:style w:type="paragraph" w:styleId="TOC1">
    <w:name w:val="toc 1"/>
    <w:basedOn w:val="Normal"/>
    <w:next w:val="Normal"/>
    <w:autoRedefine/>
    <w:uiPriority w:val="39"/>
    <w:unhideWhenUsed/>
    <w:rsid w:val="00C45B14"/>
    <w:pPr>
      <w:spacing w:after="100"/>
    </w:pPr>
    <w:rPr>
      <w:rFonts w:eastAsiaTheme="minorEastAsia" w:cs="Times New Roman"/>
    </w:rPr>
  </w:style>
  <w:style w:type="paragraph" w:styleId="TOC3">
    <w:name w:val="toc 3"/>
    <w:basedOn w:val="Normal"/>
    <w:next w:val="Normal"/>
    <w:autoRedefine/>
    <w:uiPriority w:val="39"/>
    <w:unhideWhenUsed/>
    <w:rsid w:val="00C45B14"/>
    <w:pPr>
      <w:spacing w:after="100"/>
      <w:ind w:left="440"/>
    </w:pPr>
    <w:rPr>
      <w:rFonts w:eastAsiaTheme="minorEastAsia" w:cs="Times New Roman"/>
    </w:rPr>
  </w:style>
  <w:style w:type="character" w:styleId="Hyperlink">
    <w:name w:val="Hyperlink"/>
    <w:uiPriority w:val="99"/>
    <w:unhideWhenUsed/>
    <w:rsid w:val="004E5387"/>
    <w:rPr>
      <w:color w:val="0000FF"/>
      <w:u w:val="single"/>
    </w:rPr>
  </w:style>
  <w:style w:type="paragraph" w:styleId="PlainText">
    <w:name w:val="Plain Text"/>
    <w:basedOn w:val="Normal"/>
    <w:link w:val="PlainTextChar"/>
    <w:uiPriority w:val="99"/>
    <w:unhideWhenUsed/>
    <w:rsid w:val="004E538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E5387"/>
    <w:rPr>
      <w:rFonts w:ascii="Consolas" w:eastAsia="Calibri" w:hAnsi="Consolas" w:cs="Times New Roman"/>
      <w:sz w:val="21"/>
      <w:szCs w:val="21"/>
    </w:rPr>
  </w:style>
  <w:style w:type="character" w:customStyle="1" w:styleId="apple-converted-space">
    <w:name w:val="apple-converted-space"/>
    <w:rsid w:val="004E5387"/>
  </w:style>
  <w:style w:type="character" w:customStyle="1" w:styleId="Heading3Char">
    <w:name w:val="Heading 3 Char"/>
    <w:basedOn w:val="DefaultParagraphFont"/>
    <w:link w:val="Heading3"/>
    <w:uiPriority w:val="9"/>
    <w:rsid w:val="00B566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716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253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C3A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883">
      <w:bodyDiv w:val="1"/>
      <w:marLeft w:val="0"/>
      <w:marRight w:val="0"/>
      <w:marTop w:val="0"/>
      <w:marBottom w:val="0"/>
      <w:divBdr>
        <w:top w:val="none" w:sz="0" w:space="0" w:color="auto"/>
        <w:left w:val="none" w:sz="0" w:space="0" w:color="auto"/>
        <w:bottom w:val="none" w:sz="0" w:space="0" w:color="auto"/>
        <w:right w:val="none" w:sz="0" w:space="0" w:color="auto"/>
      </w:divBdr>
    </w:div>
    <w:div w:id="61368082">
      <w:bodyDiv w:val="1"/>
      <w:marLeft w:val="0"/>
      <w:marRight w:val="0"/>
      <w:marTop w:val="0"/>
      <w:marBottom w:val="0"/>
      <w:divBdr>
        <w:top w:val="none" w:sz="0" w:space="0" w:color="auto"/>
        <w:left w:val="none" w:sz="0" w:space="0" w:color="auto"/>
        <w:bottom w:val="none" w:sz="0" w:space="0" w:color="auto"/>
        <w:right w:val="none" w:sz="0" w:space="0" w:color="auto"/>
      </w:divBdr>
    </w:div>
    <w:div w:id="144131939">
      <w:bodyDiv w:val="1"/>
      <w:marLeft w:val="0"/>
      <w:marRight w:val="0"/>
      <w:marTop w:val="0"/>
      <w:marBottom w:val="0"/>
      <w:divBdr>
        <w:top w:val="none" w:sz="0" w:space="0" w:color="auto"/>
        <w:left w:val="none" w:sz="0" w:space="0" w:color="auto"/>
        <w:bottom w:val="none" w:sz="0" w:space="0" w:color="auto"/>
        <w:right w:val="none" w:sz="0" w:space="0" w:color="auto"/>
      </w:divBdr>
    </w:div>
    <w:div w:id="154959461">
      <w:bodyDiv w:val="1"/>
      <w:marLeft w:val="0"/>
      <w:marRight w:val="0"/>
      <w:marTop w:val="0"/>
      <w:marBottom w:val="0"/>
      <w:divBdr>
        <w:top w:val="none" w:sz="0" w:space="0" w:color="auto"/>
        <w:left w:val="none" w:sz="0" w:space="0" w:color="auto"/>
        <w:bottom w:val="none" w:sz="0" w:space="0" w:color="auto"/>
        <w:right w:val="none" w:sz="0" w:space="0" w:color="auto"/>
      </w:divBdr>
    </w:div>
    <w:div w:id="212274472">
      <w:bodyDiv w:val="1"/>
      <w:marLeft w:val="0"/>
      <w:marRight w:val="0"/>
      <w:marTop w:val="0"/>
      <w:marBottom w:val="0"/>
      <w:divBdr>
        <w:top w:val="none" w:sz="0" w:space="0" w:color="auto"/>
        <w:left w:val="none" w:sz="0" w:space="0" w:color="auto"/>
        <w:bottom w:val="none" w:sz="0" w:space="0" w:color="auto"/>
        <w:right w:val="none" w:sz="0" w:space="0" w:color="auto"/>
      </w:divBdr>
    </w:div>
    <w:div w:id="228927733">
      <w:bodyDiv w:val="1"/>
      <w:marLeft w:val="0"/>
      <w:marRight w:val="0"/>
      <w:marTop w:val="0"/>
      <w:marBottom w:val="0"/>
      <w:divBdr>
        <w:top w:val="none" w:sz="0" w:space="0" w:color="auto"/>
        <w:left w:val="none" w:sz="0" w:space="0" w:color="auto"/>
        <w:bottom w:val="none" w:sz="0" w:space="0" w:color="auto"/>
        <w:right w:val="none" w:sz="0" w:space="0" w:color="auto"/>
      </w:divBdr>
    </w:div>
    <w:div w:id="244389085">
      <w:bodyDiv w:val="1"/>
      <w:marLeft w:val="0"/>
      <w:marRight w:val="0"/>
      <w:marTop w:val="0"/>
      <w:marBottom w:val="0"/>
      <w:divBdr>
        <w:top w:val="none" w:sz="0" w:space="0" w:color="auto"/>
        <w:left w:val="none" w:sz="0" w:space="0" w:color="auto"/>
        <w:bottom w:val="none" w:sz="0" w:space="0" w:color="auto"/>
        <w:right w:val="none" w:sz="0" w:space="0" w:color="auto"/>
      </w:divBdr>
    </w:div>
    <w:div w:id="259485815">
      <w:bodyDiv w:val="1"/>
      <w:marLeft w:val="0"/>
      <w:marRight w:val="0"/>
      <w:marTop w:val="0"/>
      <w:marBottom w:val="0"/>
      <w:divBdr>
        <w:top w:val="none" w:sz="0" w:space="0" w:color="auto"/>
        <w:left w:val="none" w:sz="0" w:space="0" w:color="auto"/>
        <w:bottom w:val="none" w:sz="0" w:space="0" w:color="auto"/>
        <w:right w:val="none" w:sz="0" w:space="0" w:color="auto"/>
      </w:divBdr>
    </w:div>
    <w:div w:id="279343839">
      <w:bodyDiv w:val="1"/>
      <w:marLeft w:val="0"/>
      <w:marRight w:val="0"/>
      <w:marTop w:val="0"/>
      <w:marBottom w:val="0"/>
      <w:divBdr>
        <w:top w:val="none" w:sz="0" w:space="0" w:color="auto"/>
        <w:left w:val="none" w:sz="0" w:space="0" w:color="auto"/>
        <w:bottom w:val="none" w:sz="0" w:space="0" w:color="auto"/>
        <w:right w:val="none" w:sz="0" w:space="0" w:color="auto"/>
      </w:divBdr>
    </w:div>
    <w:div w:id="284049189">
      <w:bodyDiv w:val="1"/>
      <w:marLeft w:val="0"/>
      <w:marRight w:val="0"/>
      <w:marTop w:val="0"/>
      <w:marBottom w:val="0"/>
      <w:divBdr>
        <w:top w:val="none" w:sz="0" w:space="0" w:color="auto"/>
        <w:left w:val="none" w:sz="0" w:space="0" w:color="auto"/>
        <w:bottom w:val="none" w:sz="0" w:space="0" w:color="auto"/>
        <w:right w:val="none" w:sz="0" w:space="0" w:color="auto"/>
      </w:divBdr>
    </w:div>
    <w:div w:id="348873392">
      <w:bodyDiv w:val="1"/>
      <w:marLeft w:val="0"/>
      <w:marRight w:val="0"/>
      <w:marTop w:val="0"/>
      <w:marBottom w:val="0"/>
      <w:divBdr>
        <w:top w:val="none" w:sz="0" w:space="0" w:color="auto"/>
        <w:left w:val="none" w:sz="0" w:space="0" w:color="auto"/>
        <w:bottom w:val="none" w:sz="0" w:space="0" w:color="auto"/>
        <w:right w:val="none" w:sz="0" w:space="0" w:color="auto"/>
      </w:divBdr>
    </w:div>
    <w:div w:id="626815252">
      <w:bodyDiv w:val="1"/>
      <w:marLeft w:val="0"/>
      <w:marRight w:val="0"/>
      <w:marTop w:val="0"/>
      <w:marBottom w:val="0"/>
      <w:divBdr>
        <w:top w:val="none" w:sz="0" w:space="0" w:color="auto"/>
        <w:left w:val="none" w:sz="0" w:space="0" w:color="auto"/>
        <w:bottom w:val="none" w:sz="0" w:space="0" w:color="auto"/>
        <w:right w:val="none" w:sz="0" w:space="0" w:color="auto"/>
      </w:divBdr>
    </w:div>
    <w:div w:id="699816400">
      <w:bodyDiv w:val="1"/>
      <w:marLeft w:val="0"/>
      <w:marRight w:val="0"/>
      <w:marTop w:val="0"/>
      <w:marBottom w:val="0"/>
      <w:divBdr>
        <w:top w:val="none" w:sz="0" w:space="0" w:color="auto"/>
        <w:left w:val="none" w:sz="0" w:space="0" w:color="auto"/>
        <w:bottom w:val="none" w:sz="0" w:space="0" w:color="auto"/>
        <w:right w:val="none" w:sz="0" w:space="0" w:color="auto"/>
      </w:divBdr>
    </w:div>
    <w:div w:id="715588932">
      <w:bodyDiv w:val="1"/>
      <w:marLeft w:val="0"/>
      <w:marRight w:val="0"/>
      <w:marTop w:val="0"/>
      <w:marBottom w:val="0"/>
      <w:divBdr>
        <w:top w:val="none" w:sz="0" w:space="0" w:color="auto"/>
        <w:left w:val="none" w:sz="0" w:space="0" w:color="auto"/>
        <w:bottom w:val="none" w:sz="0" w:space="0" w:color="auto"/>
        <w:right w:val="none" w:sz="0" w:space="0" w:color="auto"/>
      </w:divBdr>
    </w:div>
    <w:div w:id="715736658">
      <w:bodyDiv w:val="1"/>
      <w:marLeft w:val="0"/>
      <w:marRight w:val="0"/>
      <w:marTop w:val="0"/>
      <w:marBottom w:val="0"/>
      <w:divBdr>
        <w:top w:val="none" w:sz="0" w:space="0" w:color="auto"/>
        <w:left w:val="none" w:sz="0" w:space="0" w:color="auto"/>
        <w:bottom w:val="none" w:sz="0" w:space="0" w:color="auto"/>
        <w:right w:val="none" w:sz="0" w:space="0" w:color="auto"/>
      </w:divBdr>
    </w:div>
    <w:div w:id="776871800">
      <w:bodyDiv w:val="1"/>
      <w:marLeft w:val="0"/>
      <w:marRight w:val="0"/>
      <w:marTop w:val="0"/>
      <w:marBottom w:val="0"/>
      <w:divBdr>
        <w:top w:val="none" w:sz="0" w:space="0" w:color="auto"/>
        <w:left w:val="none" w:sz="0" w:space="0" w:color="auto"/>
        <w:bottom w:val="none" w:sz="0" w:space="0" w:color="auto"/>
        <w:right w:val="none" w:sz="0" w:space="0" w:color="auto"/>
      </w:divBdr>
    </w:div>
    <w:div w:id="930356847">
      <w:bodyDiv w:val="1"/>
      <w:marLeft w:val="0"/>
      <w:marRight w:val="0"/>
      <w:marTop w:val="0"/>
      <w:marBottom w:val="0"/>
      <w:divBdr>
        <w:top w:val="none" w:sz="0" w:space="0" w:color="auto"/>
        <w:left w:val="none" w:sz="0" w:space="0" w:color="auto"/>
        <w:bottom w:val="none" w:sz="0" w:space="0" w:color="auto"/>
        <w:right w:val="none" w:sz="0" w:space="0" w:color="auto"/>
      </w:divBdr>
    </w:div>
    <w:div w:id="939217548">
      <w:bodyDiv w:val="1"/>
      <w:marLeft w:val="0"/>
      <w:marRight w:val="0"/>
      <w:marTop w:val="0"/>
      <w:marBottom w:val="0"/>
      <w:divBdr>
        <w:top w:val="none" w:sz="0" w:space="0" w:color="auto"/>
        <w:left w:val="none" w:sz="0" w:space="0" w:color="auto"/>
        <w:bottom w:val="none" w:sz="0" w:space="0" w:color="auto"/>
        <w:right w:val="none" w:sz="0" w:space="0" w:color="auto"/>
      </w:divBdr>
    </w:div>
    <w:div w:id="1057320825">
      <w:bodyDiv w:val="1"/>
      <w:marLeft w:val="0"/>
      <w:marRight w:val="0"/>
      <w:marTop w:val="0"/>
      <w:marBottom w:val="0"/>
      <w:divBdr>
        <w:top w:val="none" w:sz="0" w:space="0" w:color="auto"/>
        <w:left w:val="none" w:sz="0" w:space="0" w:color="auto"/>
        <w:bottom w:val="none" w:sz="0" w:space="0" w:color="auto"/>
        <w:right w:val="none" w:sz="0" w:space="0" w:color="auto"/>
      </w:divBdr>
    </w:div>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 w:id="1260989705">
      <w:bodyDiv w:val="1"/>
      <w:marLeft w:val="0"/>
      <w:marRight w:val="0"/>
      <w:marTop w:val="0"/>
      <w:marBottom w:val="0"/>
      <w:divBdr>
        <w:top w:val="none" w:sz="0" w:space="0" w:color="auto"/>
        <w:left w:val="none" w:sz="0" w:space="0" w:color="auto"/>
        <w:bottom w:val="none" w:sz="0" w:space="0" w:color="auto"/>
        <w:right w:val="none" w:sz="0" w:space="0" w:color="auto"/>
      </w:divBdr>
    </w:div>
    <w:div w:id="1262647298">
      <w:bodyDiv w:val="1"/>
      <w:marLeft w:val="0"/>
      <w:marRight w:val="0"/>
      <w:marTop w:val="0"/>
      <w:marBottom w:val="0"/>
      <w:divBdr>
        <w:top w:val="none" w:sz="0" w:space="0" w:color="auto"/>
        <w:left w:val="none" w:sz="0" w:space="0" w:color="auto"/>
        <w:bottom w:val="none" w:sz="0" w:space="0" w:color="auto"/>
        <w:right w:val="none" w:sz="0" w:space="0" w:color="auto"/>
      </w:divBdr>
    </w:div>
    <w:div w:id="1330644698">
      <w:bodyDiv w:val="1"/>
      <w:marLeft w:val="0"/>
      <w:marRight w:val="0"/>
      <w:marTop w:val="0"/>
      <w:marBottom w:val="0"/>
      <w:divBdr>
        <w:top w:val="none" w:sz="0" w:space="0" w:color="auto"/>
        <w:left w:val="none" w:sz="0" w:space="0" w:color="auto"/>
        <w:bottom w:val="none" w:sz="0" w:space="0" w:color="auto"/>
        <w:right w:val="none" w:sz="0" w:space="0" w:color="auto"/>
      </w:divBdr>
    </w:div>
    <w:div w:id="1355694524">
      <w:bodyDiv w:val="1"/>
      <w:marLeft w:val="0"/>
      <w:marRight w:val="0"/>
      <w:marTop w:val="0"/>
      <w:marBottom w:val="0"/>
      <w:divBdr>
        <w:top w:val="none" w:sz="0" w:space="0" w:color="auto"/>
        <w:left w:val="none" w:sz="0" w:space="0" w:color="auto"/>
        <w:bottom w:val="none" w:sz="0" w:space="0" w:color="auto"/>
        <w:right w:val="none" w:sz="0" w:space="0" w:color="auto"/>
      </w:divBdr>
    </w:div>
    <w:div w:id="1668560664">
      <w:bodyDiv w:val="1"/>
      <w:marLeft w:val="0"/>
      <w:marRight w:val="0"/>
      <w:marTop w:val="0"/>
      <w:marBottom w:val="0"/>
      <w:divBdr>
        <w:top w:val="none" w:sz="0" w:space="0" w:color="auto"/>
        <w:left w:val="none" w:sz="0" w:space="0" w:color="auto"/>
        <w:bottom w:val="none" w:sz="0" w:space="0" w:color="auto"/>
        <w:right w:val="none" w:sz="0" w:space="0" w:color="auto"/>
      </w:divBdr>
    </w:div>
    <w:div w:id="1721586951">
      <w:bodyDiv w:val="1"/>
      <w:marLeft w:val="0"/>
      <w:marRight w:val="0"/>
      <w:marTop w:val="0"/>
      <w:marBottom w:val="0"/>
      <w:divBdr>
        <w:top w:val="none" w:sz="0" w:space="0" w:color="auto"/>
        <w:left w:val="none" w:sz="0" w:space="0" w:color="auto"/>
        <w:bottom w:val="none" w:sz="0" w:space="0" w:color="auto"/>
        <w:right w:val="none" w:sz="0" w:space="0" w:color="auto"/>
      </w:divBdr>
    </w:div>
    <w:div w:id="1728068843">
      <w:bodyDiv w:val="1"/>
      <w:marLeft w:val="0"/>
      <w:marRight w:val="0"/>
      <w:marTop w:val="0"/>
      <w:marBottom w:val="0"/>
      <w:divBdr>
        <w:top w:val="none" w:sz="0" w:space="0" w:color="auto"/>
        <w:left w:val="none" w:sz="0" w:space="0" w:color="auto"/>
        <w:bottom w:val="none" w:sz="0" w:space="0" w:color="auto"/>
        <w:right w:val="none" w:sz="0" w:space="0" w:color="auto"/>
      </w:divBdr>
    </w:div>
    <w:div w:id="1788888341">
      <w:bodyDiv w:val="1"/>
      <w:marLeft w:val="0"/>
      <w:marRight w:val="0"/>
      <w:marTop w:val="0"/>
      <w:marBottom w:val="0"/>
      <w:divBdr>
        <w:top w:val="none" w:sz="0" w:space="0" w:color="auto"/>
        <w:left w:val="none" w:sz="0" w:space="0" w:color="auto"/>
        <w:bottom w:val="none" w:sz="0" w:space="0" w:color="auto"/>
        <w:right w:val="none" w:sz="0" w:space="0" w:color="auto"/>
      </w:divBdr>
    </w:div>
    <w:div w:id="1827939003">
      <w:bodyDiv w:val="1"/>
      <w:marLeft w:val="0"/>
      <w:marRight w:val="0"/>
      <w:marTop w:val="0"/>
      <w:marBottom w:val="0"/>
      <w:divBdr>
        <w:top w:val="none" w:sz="0" w:space="0" w:color="auto"/>
        <w:left w:val="none" w:sz="0" w:space="0" w:color="auto"/>
        <w:bottom w:val="none" w:sz="0" w:space="0" w:color="auto"/>
        <w:right w:val="none" w:sz="0" w:space="0" w:color="auto"/>
      </w:divBdr>
    </w:div>
    <w:div w:id="1852062230">
      <w:bodyDiv w:val="1"/>
      <w:marLeft w:val="0"/>
      <w:marRight w:val="0"/>
      <w:marTop w:val="0"/>
      <w:marBottom w:val="0"/>
      <w:divBdr>
        <w:top w:val="none" w:sz="0" w:space="0" w:color="auto"/>
        <w:left w:val="none" w:sz="0" w:space="0" w:color="auto"/>
        <w:bottom w:val="none" w:sz="0" w:space="0" w:color="auto"/>
        <w:right w:val="none" w:sz="0" w:space="0" w:color="auto"/>
      </w:divBdr>
    </w:div>
    <w:div w:id="1870222085">
      <w:bodyDiv w:val="1"/>
      <w:marLeft w:val="0"/>
      <w:marRight w:val="0"/>
      <w:marTop w:val="0"/>
      <w:marBottom w:val="0"/>
      <w:divBdr>
        <w:top w:val="none" w:sz="0" w:space="0" w:color="auto"/>
        <w:left w:val="none" w:sz="0" w:space="0" w:color="auto"/>
        <w:bottom w:val="none" w:sz="0" w:space="0" w:color="auto"/>
        <w:right w:val="none" w:sz="0" w:space="0" w:color="auto"/>
      </w:divBdr>
    </w:div>
    <w:div w:id="1892301439">
      <w:bodyDiv w:val="1"/>
      <w:marLeft w:val="0"/>
      <w:marRight w:val="0"/>
      <w:marTop w:val="0"/>
      <w:marBottom w:val="0"/>
      <w:divBdr>
        <w:top w:val="none" w:sz="0" w:space="0" w:color="auto"/>
        <w:left w:val="none" w:sz="0" w:space="0" w:color="auto"/>
        <w:bottom w:val="none" w:sz="0" w:space="0" w:color="auto"/>
        <w:right w:val="none" w:sz="0" w:space="0" w:color="auto"/>
      </w:divBdr>
      <w:divsChild>
        <w:div w:id="1038317159">
          <w:marLeft w:val="0"/>
          <w:marRight w:val="0"/>
          <w:marTop w:val="0"/>
          <w:marBottom w:val="0"/>
          <w:divBdr>
            <w:top w:val="none" w:sz="0" w:space="0" w:color="auto"/>
            <w:left w:val="none" w:sz="0" w:space="0" w:color="auto"/>
            <w:bottom w:val="none" w:sz="0" w:space="0" w:color="auto"/>
            <w:right w:val="none" w:sz="0" w:space="0" w:color="auto"/>
          </w:divBdr>
        </w:div>
      </w:divsChild>
    </w:div>
    <w:div w:id="1892615418">
      <w:bodyDiv w:val="1"/>
      <w:marLeft w:val="0"/>
      <w:marRight w:val="0"/>
      <w:marTop w:val="0"/>
      <w:marBottom w:val="0"/>
      <w:divBdr>
        <w:top w:val="none" w:sz="0" w:space="0" w:color="auto"/>
        <w:left w:val="none" w:sz="0" w:space="0" w:color="auto"/>
        <w:bottom w:val="none" w:sz="0" w:space="0" w:color="auto"/>
        <w:right w:val="none" w:sz="0" w:space="0" w:color="auto"/>
      </w:divBdr>
    </w:div>
    <w:div w:id="1914193385">
      <w:bodyDiv w:val="1"/>
      <w:marLeft w:val="0"/>
      <w:marRight w:val="0"/>
      <w:marTop w:val="0"/>
      <w:marBottom w:val="0"/>
      <w:divBdr>
        <w:top w:val="none" w:sz="0" w:space="0" w:color="auto"/>
        <w:left w:val="none" w:sz="0" w:space="0" w:color="auto"/>
        <w:bottom w:val="none" w:sz="0" w:space="0" w:color="auto"/>
        <w:right w:val="none" w:sz="0" w:space="0" w:color="auto"/>
      </w:divBdr>
    </w:div>
    <w:div w:id="1974480669">
      <w:bodyDiv w:val="1"/>
      <w:marLeft w:val="0"/>
      <w:marRight w:val="0"/>
      <w:marTop w:val="0"/>
      <w:marBottom w:val="0"/>
      <w:divBdr>
        <w:top w:val="none" w:sz="0" w:space="0" w:color="auto"/>
        <w:left w:val="none" w:sz="0" w:space="0" w:color="auto"/>
        <w:bottom w:val="none" w:sz="0" w:space="0" w:color="auto"/>
        <w:right w:val="none" w:sz="0" w:space="0" w:color="auto"/>
      </w:divBdr>
    </w:div>
    <w:div w:id="2124768249">
      <w:bodyDiv w:val="1"/>
      <w:marLeft w:val="0"/>
      <w:marRight w:val="0"/>
      <w:marTop w:val="0"/>
      <w:marBottom w:val="0"/>
      <w:divBdr>
        <w:top w:val="none" w:sz="0" w:space="0" w:color="auto"/>
        <w:left w:val="none" w:sz="0" w:space="0" w:color="auto"/>
        <w:bottom w:val="none" w:sz="0" w:space="0" w:color="auto"/>
        <w:right w:val="none" w:sz="0" w:space="0" w:color="auto"/>
      </w:divBdr>
    </w:div>
    <w:div w:id="2133403004">
      <w:bodyDiv w:val="1"/>
      <w:marLeft w:val="0"/>
      <w:marRight w:val="0"/>
      <w:marTop w:val="0"/>
      <w:marBottom w:val="0"/>
      <w:divBdr>
        <w:top w:val="none" w:sz="0" w:space="0" w:color="auto"/>
        <w:left w:val="none" w:sz="0" w:space="0" w:color="auto"/>
        <w:bottom w:val="none" w:sz="0" w:space="0" w:color="auto"/>
        <w:right w:val="none" w:sz="0" w:space="0" w:color="auto"/>
      </w:divBdr>
    </w:div>
    <w:div w:id="21442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 Id="rId30"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4EB7E-CF99-47DC-8452-E5A47A96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27</Pages>
  <Words>3647</Words>
  <Characters>20789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Hewlett-Packard</Company>
  <LinksUpToDate>false</LinksUpToDate>
  <CharactersWithSpaces>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VAC HELPLINE SYSTEM</dc:subject>
  <dc:creator>Kemboi</dc:creator>
  <cp:keywords/>
  <dc:description/>
  <cp:lastModifiedBy>Kemboi Cheruiyot</cp:lastModifiedBy>
  <cp:revision>13</cp:revision>
  <cp:lastPrinted>2021-09-06T08:26:00Z</cp:lastPrinted>
  <dcterms:created xsi:type="dcterms:W3CDTF">2021-11-02T17:19:00Z</dcterms:created>
  <dcterms:modified xsi:type="dcterms:W3CDTF">2021-11-04T08:21:00Z</dcterms:modified>
</cp:coreProperties>
</file>